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FB0A1" w14:textId="77777777" w:rsidR="0079011C" w:rsidRPr="0041018C" w:rsidRDefault="00863BA2" w:rsidP="0041018C">
      <w:pPr>
        <w:pStyle w:val="Heading1"/>
        <w:spacing w:line="480" w:lineRule="auto"/>
        <w:rPr>
          <w:rPrChange w:id="5" w:author="proposal to full draft" w:date="2020-09-05T14:52:00Z">
            <w:rPr>
              <w:rFonts w:ascii="Calibri" w:hAnsi="Calibri"/>
              <w:b w:val="0"/>
              <w:sz w:val="30"/>
            </w:rPr>
          </w:rPrChange>
        </w:rPr>
        <w:pPrChange w:id="6" w:author="proposal to full draft" w:date="2020-09-05T14:52:00Z">
          <w:pPr>
            <w:pStyle w:val="Heading1"/>
          </w:pPr>
        </w:pPrChange>
      </w:pPr>
      <w:bookmarkStart w:id="7" w:name="X17bc007505ebc285e915b769a7ca43935fbcd9c"/>
      <w:r w:rsidRPr="0041018C">
        <w:rPr>
          <w:rPrChange w:id="8" w:author="proposal to full draft" w:date="2020-09-05T14:52:00Z">
            <w:rPr>
              <w:rFonts w:ascii="Calibri" w:hAnsi="Calibri"/>
              <w:b w:val="0"/>
              <w:sz w:val="30"/>
            </w:rPr>
          </w:rPrChange>
        </w:rPr>
        <w:t>What’s</w:t>
      </w:r>
      <w:r w:rsidR="00BD65C0">
        <w:rPr>
          <w:rPrChange w:id="9" w:author="proposal to full draft" w:date="2020-09-05T14:52:00Z">
            <w:rPr>
              <w:rFonts w:ascii="Calibri" w:hAnsi="Calibri"/>
              <w:b w:val="0"/>
              <w:sz w:val="30"/>
            </w:rPr>
          </w:rPrChange>
        </w:rPr>
        <w:t xml:space="preserve"> </w:t>
      </w:r>
      <w:r w:rsidRPr="0041018C">
        <w:rPr>
          <w:rPrChange w:id="10" w:author="proposal to full draft" w:date="2020-09-05T14:52:00Z">
            <w:rPr>
              <w:rFonts w:ascii="Calibri" w:hAnsi="Calibri"/>
              <w:b w:val="0"/>
              <w:sz w:val="30"/>
            </w:rPr>
          </w:rPrChange>
        </w:rPr>
        <w:t>the</w:t>
      </w:r>
      <w:r w:rsidR="00BD65C0">
        <w:rPr>
          <w:rPrChange w:id="11" w:author="proposal to full draft" w:date="2020-09-05T14:52:00Z">
            <w:rPr>
              <w:rFonts w:ascii="Calibri" w:hAnsi="Calibri"/>
              <w:b w:val="0"/>
              <w:sz w:val="30"/>
            </w:rPr>
          </w:rPrChange>
        </w:rPr>
        <w:t xml:space="preserve"> </w:t>
      </w:r>
      <w:r w:rsidRPr="0041018C">
        <w:rPr>
          <w:rPrChange w:id="12" w:author="proposal to full draft" w:date="2020-09-05T14:52:00Z">
            <w:rPr>
              <w:rFonts w:ascii="Calibri" w:hAnsi="Calibri"/>
              <w:b w:val="0"/>
              <w:sz w:val="30"/>
            </w:rPr>
          </w:rPrChange>
        </w:rPr>
        <w:t>Diff?</w:t>
      </w:r>
      <w:r w:rsidR="00BD65C0">
        <w:rPr>
          <w:rPrChange w:id="13" w:author="proposal to full draft" w:date="2020-09-05T14:52:00Z">
            <w:rPr>
              <w:rFonts w:ascii="Calibri" w:hAnsi="Calibri"/>
              <w:b w:val="0"/>
              <w:sz w:val="30"/>
            </w:rPr>
          </w:rPrChange>
        </w:rPr>
        <w:t xml:space="preserve"> </w:t>
      </w:r>
      <w:r w:rsidRPr="0041018C">
        <w:rPr>
          <w:rPrChange w:id="14" w:author="proposal to full draft" w:date="2020-09-05T14:52:00Z">
            <w:rPr>
              <w:rFonts w:ascii="Calibri" w:hAnsi="Calibri"/>
              <w:b w:val="0"/>
              <w:sz w:val="30"/>
            </w:rPr>
          </w:rPrChange>
        </w:rPr>
        <w:t>Version</w:t>
      </w:r>
      <w:r w:rsidR="00BD65C0">
        <w:rPr>
          <w:rPrChange w:id="15" w:author="proposal to full draft" w:date="2020-09-05T14:52:00Z">
            <w:rPr>
              <w:rFonts w:ascii="Calibri" w:hAnsi="Calibri"/>
              <w:b w:val="0"/>
              <w:sz w:val="30"/>
            </w:rPr>
          </w:rPrChange>
        </w:rPr>
        <w:t xml:space="preserve"> </w:t>
      </w:r>
      <w:r w:rsidRPr="0041018C">
        <w:rPr>
          <w:rPrChange w:id="16" w:author="proposal to full draft" w:date="2020-09-05T14:52:00Z">
            <w:rPr>
              <w:rFonts w:ascii="Calibri" w:hAnsi="Calibri"/>
              <w:b w:val="0"/>
              <w:sz w:val="30"/>
            </w:rPr>
          </w:rPrChange>
        </w:rPr>
        <w:t>Control</w:t>
      </w:r>
      <w:r w:rsidR="00BD65C0">
        <w:rPr>
          <w:rPrChange w:id="17" w:author="proposal to full draft" w:date="2020-09-05T14:52:00Z">
            <w:rPr>
              <w:rFonts w:ascii="Calibri" w:hAnsi="Calibri"/>
              <w:b w:val="0"/>
              <w:sz w:val="30"/>
            </w:rPr>
          </w:rPrChange>
        </w:rPr>
        <w:t xml:space="preserve"> </w:t>
      </w:r>
      <w:r w:rsidRPr="0041018C">
        <w:rPr>
          <w:rPrChange w:id="18" w:author="proposal to full draft" w:date="2020-09-05T14:52:00Z">
            <w:rPr>
              <w:rFonts w:ascii="Calibri" w:hAnsi="Calibri"/>
              <w:b w:val="0"/>
              <w:sz w:val="30"/>
            </w:rPr>
          </w:rPrChange>
        </w:rPr>
        <w:t>and</w:t>
      </w:r>
      <w:r w:rsidR="00BD65C0">
        <w:rPr>
          <w:rPrChange w:id="19" w:author="proposal to full draft" w:date="2020-09-05T14:52:00Z">
            <w:rPr>
              <w:rFonts w:ascii="Calibri" w:hAnsi="Calibri"/>
              <w:b w:val="0"/>
              <w:sz w:val="30"/>
            </w:rPr>
          </w:rPrChange>
        </w:rPr>
        <w:t xml:space="preserve"> </w:t>
      </w:r>
      <w:r w:rsidRPr="0041018C">
        <w:rPr>
          <w:rPrChange w:id="20" w:author="proposal to full draft" w:date="2020-09-05T14:52:00Z">
            <w:rPr>
              <w:rFonts w:ascii="Calibri" w:hAnsi="Calibri"/>
              <w:b w:val="0"/>
              <w:sz w:val="30"/>
            </w:rPr>
          </w:rPrChange>
        </w:rPr>
        <w:t>Revision</w:t>
      </w:r>
      <w:r w:rsidR="00BD65C0">
        <w:rPr>
          <w:rPrChange w:id="21" w:author="proposal to full draft" w:date="2020-09-05T14:52:00Z">
            <w:rPr>
              <w:rFonts w:ascii="Calibri" w:hAnsi="Calibri"/>
              <w:b w:val="0"/>
              <w:sz w:val="30"/>
            </w:rPr>
          </w:rPrChange>
        </w:rPr>
        <w:t xml:space="preserve"> </w:t>
      </w:r>
      <w:r w:rsidRPr="0041018C">
        <w:rPr>
          <w:rPrChange w:id="22" w:author="proposal to full draft" w:date="2020-09-05T14:52:00Z">
            <w:rPr>
              <w:rFonts w:ascii="Calibri" w:hAnsi="Calibri"/>
              <w:b w:val="0"/>
              <w:sz w:val="30"/>
            </w:rPr>
          </w:rPrChange>
        </w:rPr>
        <w:t>Reflections</w:t>
      </w:r>
    </w:p>
    <w:p w14:paraId="03FF7797" w14:textId="77777777" w:rsidR="00F31254" w:rsidRPr="00F31254" w:rsidRDefault="00F31254" w:rsidP="00F31254">
      <w:pPr>
        <w:rPr>
          <w:del w:id="23" w:author="proposal to full draft" w:date="2020-09-05T14:52:00Z"/>
          <w:rFonts w:ascii="Garamond" w:eastAsia="Times New Roman" w:hAnsi="Garamond" w:cs="Times New Roman"/>
        </w:rPr>
      </w:pPr>
      <w:del w:id="24" w:author="proposal to full draft" w:date="2020-09-05T14:52:00Z">
        <w:r w:rsidRPr="00F31254">
          <w:rPr>
            <w:rFonts w:ascii="Garamond" w:eastAsia="Times New Roman" w:hAnsi="Garamond" w:cs="Arial"/>
            <w:color w:val="000000"/>
          </w:rPr>
          <w:delText>You’ve probably been told by your teachers to “reflect on your writing.” (And if you haven’t, chances are good it’ll happen quite soon.) But what does that mean? In my experience, without specific questions to answer, a lot of students will tell me how they feel about that particular piece of writing: whether they’re happy with it or worried about it, or just happy to be done worrying about it. While that’s useful information, to be sure, if the goal is to learn from your experience to help in future writing projects, I’m more interested in what strategies or textual moves you use to revise –</w:delText>
        </w:r>
        <w:r>
          <w:rPr>
            <w:rFonts w:ascii="Garamond" w:eastAsia="Times New Roman" w:hAnsi="Garamond" w:cs="Arial"/>
            <w:color w:val="000000"/>
          </w:rPr>
          <w:delText xml:space="preserve"> </w:delText>
        </w:r>
        <w:r w:rsidRPr="00F31254">
          <w:rPr>
            <w:rFonts w:ascii="Garamond" w:eastAsia="Times New Roman" w:hAnsi="Garamond" w:cs="Arial"/>
            <w:color w:val="000000"/>
          </w:rPr>
          <w:delText>and in expanding the revision strategies you have experience with.</w:delText>
        </w:r>
      </w:del>
    </w:p>
    <w:p w14:paraId="7A9B7B79" w14:textId="77777777" w:rsidR="00F31254" w:rsidRPr="00F31254" w:rsidRDefault="00F31254" w:rsidP="00F31254">
      <w:pPr>
        <w:rPr>
          <w:del w:id="25" w:author="proposal to full draft" w:date="2020-09-05T14:52:00Z"/>
          <w:rFonts w:ascii="Garamond" w:eastAsia="Times New Roman" w:hAnsi="Garamond" w:cs="Times New Roman"/>
        </w:rPr>
      </w:pPr>
    </w:p>
    <w:p w14:paraId="3457C29E" w14:textId="77777777" w:rsidR="0079011C" w:rsidRPr="0041018C" w:rsidRDefault="00863BA2" w:rsidP="0041018C">
      <w:pPr>
        <w:pStyle w:val="FirstParagraph"/>
        <w:ind w:firstLine="0"/>
        <w:rPr>
          <w:ins w:id="26" w:author="proposal to full draft" w:date="2020-09-05T14:52:00Z"/>
          <w:i/>
          <w:iCs/>
        </w:rPr>
      </w:pPr>
      <w:ins w:id="27" w:author="proposal to full draft" w:date="2020-09-05T14:52:00Z">
        <w:r w:rsidRPr="0041018C">
          <w:rPr>
            <w:i/>
            <w:iCs/>
          </w:rPr>
          <w:t>“Version</w:t>
        </w:r>
        <w:r w:rsidR="00BD65C0">
          <w:rPr>
            <w:i/>
            <w:iCs/>
          </w:rPr>
          <w:t xml:space="preserve"> </w:t>
        </w:r>
        <w:r w:rsidRPr="0041018C">
          <w:rPr>
            <w:i/>
            <w:iCs/>
          </w:rPr>
          <w:t>control.</w:t>
        </w:r>
        <w:r w:rsidR="00BD65C0">
          <w:rPr>
            <w:i/>
            <w:iCs/>
          </w:rPr>
          <w:t xml:space="preserve"> </w:t>
        </w:r>
        <w:r w:rsidRPr="0041018C">
          <w:rPr>
            <w:i/>
            <w:iCs/>
          </w:rPr>
          <w:t>Always.</w:t>
        </w:r>
        <w:r w:rsidR="00BD65C0">
          <w:rPr>
            <w:i/>
            <w:iCs/>
          </w:rPr>
          <w:t xml:space="preserve"> </w:t>
        </w:r>
        <w:r w:rsidRPr="0041018C">
          <w:rPr>
            <w:i/>
            <w:iCs/>
          </w:rPr>
          <w:t>Everywhere.</w:t>
        </w:r>
        <w:r w:rsidR="00BD65C0">
          <w:rPr>
            <w:i/>
            <w:iCs/>
          </w:rPr>
          <w:t xml:space="preserve"> </w:t>
        </w:r>
        <w:r w:rsidRPr="0041018C">
          <w:rPr>
            <w:i/>
            <w:iCs/>
          </w:rPr>
          <w:t>For</w:t>
        </w:r>
        <w:r w:rsidR="00BD65C0">
          <w:rPr>
            <w:i/>
            <w:iCs/>
          </w:rPr>
          <w:t xml:space="preserve"> </w:t>
        </w:r>
        <w:r w:rsidRPr="0041018C">
          <w:rPr>
            <w:i/>
            <w:iCs/>
          </w:rPr>
          <w:t>everything.”</w:t>
        </w:r>
        <w:r w:rsidR="00BD65C0">
          <w:rPr>
            <w:i/>
            <w:iCs/>
          </w:rPr>
          <w:t xml:space="preserve"> </w:t>
        </w:r>
        <w:r w:rsidR="0041018C" w:rsidRPr="0041018C">
          <w:rPr>
            <w:i/>
            <w:iCs/>
          </w:rPr>
          <w:br/>
        </w:r>
        <w:r w:rsidRPr="0041018C">
          <w:rPr>
            <w:i/>
            <w:iCs/>
          </w:rPr>
          <w:t>–</w:t>
        </w:r>
        <w:r w:rsidR="00BD65C0">
          <w:rPr>
            <w:i/>
            <w:iCs/>
          </w:rPr>
          <w:t xml:space="preserve"> </w:t>
        </w:r>
        <w:r w:rsidRPr="0041018C">
          <w:rPr>
            <w:i/>
            <w:iCs/>
          </w:rPr>
          <w:t>Karl</w:t>
        </w:r>
        <w:r w:rsidR="00BD65C0">
          <w:rPr>
            <w:i/>
            <w:iCs/>
          </w:rPr>
          <w:t xml:space="preserve"> </w:t>
        </w:r>
        <w:proofErr w:type="spellStart"/>
        <w:r w:rsidRPr="0041018C">
          <w:rPr>
            <w:i/>
            <w:iCs/>
          </w:rPr>
          <w:t>Stolley</w:t>
        </w:r>
        <w:proofErr w:type="spellEnd"/>
        <w:r w:rsidRPr="0041018C">
          <w:rPr>
            <w:i/>
            <w:iCs/>
          </w:rPr>
          <w:t>,</w:t>
        </w:r>
        <w:r w:rsidR="00BD65C0">
          <w:rPr>
            <w:i/>
            <w:iCs/>
          </w:rPr>
          <w:t xml:space="preserve"> </w:t>
        </w:r>
        <w:r w:rsidRPr="0041018C">
          <w:rPr>
            <w:i/>
            <w:iCs/>
          </w:rPr>
          <w:t>“The</w:t>
        </w:r>
        <w:r w:rsidR="00BD65C0">
          <w:rPr>
            <w:i/>
            <w:iCs/>
          </w:rPr>
          <w:t xml:space="preserve"> </w:t>
        </w:r>
        <w:r w:rsidRPr="0041018C">
          <w:rPr>
            <w:i/>
            <w:iCs/>
          </w:rPr>
          <w:t>Lo-Fi</w:t>
        </w:r>
        <w:r w:rsidR="00BD65C0">
          <w:rPr>
            <w:i/>
            <w:iCs/>
          </w:rPr>
          <w:t xml:space="preserve"> </w:t>
        </w:r>
        <w:r w:rsidRPr="0041018C">
          <w:rPr>
            <w:i/>
            <w:iCs/>
          </w:rPr>
          <w:t>Manifesto</w:t>
        </w:r>
        <w:r w:rsidR="00BD65C0">
          <w:rPr>
            <w:i/>
            <w:iCs/>
          </w:rPr>
          <w:t xml:space="preserve"> </w:t>
        </w:r>
        <w:r w:rsidRPr="0041018C">
          <w:rPr>
            <w:i/>
            <w:iCs/>
          </w:rPr>
          <w:t>2.0”</w:t>
        </w:r>
      </w:ins>
    </w:p>
    <w:p w14:paraId="25D1EEBB" w14:textId="77777777" w:rsidR="0079011C" w:rsidRPr="0041018C" w:rsidRDefault="00863BA2" w:rsidP="0041018C">
      <w:pPr>
        <w:pStyle w:val="BodyText"/>
        <w:rPr>
          <w:ins w:id="28" w:author="proposal to full draft" w:date="2020-09-05T14:52:00Z"/>
        </w:rPr>
      </w:pPr>
      <w:ins w:id="29" w:author="proposal to full draft" w:date="2020-09-05T14:52:00Z">
        <w:r w:rsidRPr="0041018C">
          <w:t>Do</w:t>
        </w:r>
        <w:r w:rsidR="00BD65C0">
          <w:t xml:space="preserve"> </w:t>
        </w:r>
        <w:r w:rsidRPr="0041018C">
          <w:t>you</w:t>
        </w:r>
        <w:r w:rsidR="00BD65C0">
          <w:t xml:space="preserve"> </w:t>
        </w:r>
        <w:r w:rsidRPr="0041018C">
          <w:t>ever</w:t>
        </w:r>
        <w:r w:rsidR="00BD65C0">
          <w:t xml:space="preserve"> </w:t>
        </w:r>
        <w:r w:rsidRPr="0041018C">
          <w:t>wonder</w:t>
        </w:r>
        <w:r w:rsidR="00BD65C0">
          <w:t xml:space="preserve"> </w:t>
        </w:r>
        <w:r w:rsidRPr="0041018C">
          <w:t>what</w:t>
        </w:r>
        <w:r w:rsidR="00BD65C0">
          <w:t xml:space="preserve"> </w:t>
        </w:r>
        <w:r w:rsidRPr="0041018C">
          <w:t>you’re</w:t>
        </w:r>
        <w:r w:rsidR="00BD65C0">
          <w:t xml:space="preserve"> </w:t>
        </w:r>
        <w:r w:rsidRPr="0041018C">
          <w:t>supposed</w:t>
        </w:r>
        <w:r w:rsidR="00BD65C0">
          <w:t xml:space="preserve"> </w:t>
        </w:r>
        <w:r w:rsidRPr="0041018C">
          <w:t>to</w:t>
        </w:r>
        <w:r w:rsidR="00BD65C0">
          <w:t xml:space="preserve"> </w:t>
        </w:r>
        <w:r w:rsidRPr="0041018C">
          <w:t>learn</w:t>
        </w:r>
        <w:r w:rsidR="00BD65C0">
          <w:t xml:space="preserve"> </w:t>
        </w:r>
        <w:r w:rsidRPr="0041018C">
          <w:t>in</w:t>
        </w:r>
        <w:r w:rsidR="00BD65C0">
          <w:t xml:space="preserve"> </w:t>
        </w:r>
        <w:r w:rsidRPr="0041018C">
          <w:t>a</w:t>
        </w:r>
        <w:r w:rsidR="00BD65C0">
          <w:t xml:space="preserve"> </w:t>
        </w:r>
        <w:r w:rsidRPr="0041018C">
          <w:t>writing</w:t>
        </w:r>
        <w:r w:rsidR="00BD65C0">
          <w:t xml:space="preserve"> </w:t>
        </w:r>
        <w:r w:rsidRPr="0041018C">
          <w:t>class?</w:t>
        </w:r>
        <w:r w:rsidR="00BD65C0">
          <w:t xml:space="preserve"> </w:t>
        </w:r>
        <w:r w:rsidRPr="0041018C">
          <w:t>And</w:t>
        </w:r>
        <w:r w:rsidR="00BD65C0">
          <w:t xml:space="preserve"> </w:t>
        </w:r>
        <w:r w:rsidRPr="0041018C">
          <w:t>please</w:t>
        </w:r>
        <w:r w:rsidR="00BD65C0">
          <w:t xml:space="preserve"> </w:t>
        </w:r>
        <w:r w:rsidRPr="0041018C">
          <w:t>don’t</w:t>
        </w:r>
        <w:r w:rsidR="00BD65C0">
          <w:t xml:space="preserve"> </w:t>
        </w:r>
        <w:r w:rsidRPr="0041018C">
          <w:t>just</w:t>
        </w:r>
        <w:r w:rsidR="00BD65C0">
          <w:t xml:space="preserve"> </w:t>
        </w:r>
        <w:r w:rsidRPr="0041018C">
          <w:t>say</w:t>
        </w:r>
        <w:r w:rsidR="00BD65C0">
          <w:t xml:space="preserve"> </w:t>
        </w:r>
        <w:r w:rsidRPr="0041018C">
          <w:t>“to</w:t>
        </w:r>
        <w:r w:rsidR="00BD65C0">
          <w:t xml:space="preserve"> </w:t>
        </w:r>
        <w:r w:rsidRPr="0041018C">
          <w:t>write”:</w:t>
        </w:r>
        <w:r w:rsidR="00BD65C0">
          <w:t xml:space="preserve"> </w:t>
        </w:r>
        <w:r w:rsidRPr="0041018C">
          <w:t>if</w:t>
        </w:r>
        <w:r w:rsidR="00BD65C0">
          <w:t xml:space="preserve"> </w:t>
        </w:r>
        <w:r w:rsidRPr="0041018C">
          <w:t>there’s</w:t>
        </w:r>
        <w:r w:rsidR="00BD65C0">
          <w:t xml:space="preserve"> </w:t>
        </w:r>
        <w:r w:rsidRPr="0041018C">
          <w:t>one</w:t>
        </w:r>
        <w:r w:rsidR="00BD65C0">
          <w:t xml:space="preserve"> </w:t>
        </w:r>
        <w:r w:rsidRPr="0041018C">
          <w:t>thing</w:t>
        </w:r>
        <w:r w:rsidR="00BD65C0">
          <w:t xml:space="preserve"> </w:t>
        </w:r>
        <w:r w:rsidRPr="0041018C">
          <w:t>we’ve</w:t>
        </w:r>
        <w:r w:rsidR="00BD65C0">
          <w:t xml:space="preserve"> </w:t>
        </w:r>
        <w:r w:rsidRPr="0041018C">
          <w:t>found</w:t>
        </w:r>
        <w:r w:rsidR="00BD65C0">
          <w:t xml:space="preserve"> </w:t>
        </w:r>
        <w:r w:rsidRPr="0041018C">
          <w:t>in</w:t>
        </w:r>
        <w:r w:rsidR="00BD65C0">
          <w:t xml:space="preserve"> </w:t>
        </w:r>
        <w:r w:rsidRPr="0041018C">
          <w:t>the</w:t>
        </w:r>
        <w:r w:rsidR="00BD65C0">
          <w:t xml:space="preserve"> </w:t>
        </w:r>
        <w:r w:rsidRPr="0041018C">
          <w:t>last</w:t>
        </w:r>
        <w:r w:rsidR="00BD65C0">
          <w:t xml:space="preserve"> </w:t>
        </w:r>
        <w:r w:rsidRPr="0041018C">
          <w:t>sixty</w:t>
        </w:r>
        <w:r w:rsidR="00BD65C0">
          <w:t xml:space="preserve"> </w:t>
        </w:r>
        <w:r w:rsidRPr="0041018C">
          <w:t>years</w:t>
        </w:r>
        <w:r w:rsidR="00BD65C0">
          <w:t xml:space="preserve"> </w:t>
        </w:r>
        <w:r w:rsidRPr="0041018C">
          <w:t>or</w:t>
        </w:r>
        <w:r w:rsidR="00BD65C0">
          <w:t xml:space="preserve"> </w:t>
        </w:r>
        <w:r w:rsidRPr="0041018C">
          <w:t>so</w:t>
        </w:r>
        <w:r w:rsidR="00BD65C0">
          <w:t xml:space="preserve"> </w:t>
        </w:r>
        <w:r w:rsidRPr="0041018C">
          <w:t>of</w:t>
        </w:r>
        <w:r w:rsidR="00BD65C0">
          <w:t xml:space="preserve"> </w:t>
        </w:r>
        <w:r w:rsidRPr="0041018C">
          <w:t>research</w:t>
        </w:r>
        <w:r w:rsidR="00BD65C0">
          <w:t xml:space="preserve"> </w:t>
        </w:r>
        <w:r w:rsidRPr="0041018C">
          <w:t>on</w:t>
        </w:r>
        <w:r w:rsidR="00BD65C0">
          <w:t xml:space="preserve"> </w:t>
        </w:r>
        <w:r w:rsidRPr="0041018C">
          <w:t>writing,</w:t>
        </w:r>
        <w:r w:rsidR="00BD65C0">
          <w:t xml:space="preserve"> </w:t>
        </w:r>
        <w:r w:rsidRPr="0041018C">
          <w:t>it’s</w:t>
        </w:r>
        <w:r w:rsidR="00BD65C0">
          <w:t xml:space="preserve"> </w:t>
        </w:r>
        <w:r w:rsidRPr="0041018C">
          <w:t>that</w:t>
        </w:r>
        <w:r w:rsidR="00BD65C0">
          <w:t xml:space="preserve"> </w:t>
        </w:r>
        <w:r w:rsidRPr="0041018C">
          <w:t>writing</w:t>
        </w:r>
        <w:r w:rsidR="00BD65C0">
          <w:t xml:space="preserve"> </w:t>
        </w:r>
        <w:r w:rsidRPr="0041018C">
          <w:t>situations</w:t>
        </w:r>
        <w:r w:rsidR="00BD65C0">
          <w:t xml:space="preserve"> </w:t>
        </w:r>
        <w:r w:rsidRPr="0041018C">
          <w:t>are</w:t>
        </w:r>
        <w:r w:rsidR="00BD65C0">
          <w:t xml:space="preserve"> </w:t>
        </w:r>
        <w:r w:rsidRPr="0041018C">
          <w:t>incredibly</w:t>
        </w:r>
        <w:r w:rsidR="00BD65C0">
          <w:t xml:space="preserve"> </w:t>
        </w:r>
        <w:r w:rsidRPr="0041018C">
          <w:t>varied;</w:t>
        </w:r>
        <w:r w:rsidR="00BD65C0">
          <w:t xml:space="preserve"> </w:t>
        </w:r>
        <w:r w:rsidRPr="0041018C">
          <w:t>there</w:t>
        </w:r>
        <w:r w:rsidR="00BD65C0">
          <w:t xml:space="preserve"> </w:t>
        </w:r>
        <w:r w:rsidRPr="0041018C">
          <w:t>is</w:t>
        </w:r>
        <w:r w:rsidR="00BD65C0">
          <w:t xml:space="preserve"> </w:t>
        </w:r>
        <w:r w:rsidRPr="0041018C">
          <w:t>n</w:t>
        </w:r>
        <w:r w:rsidRPr="0041018C">
          <w:t>o</w:t>
        </w:r>
        <w:r w:rsidR="00BD65C0">
          <w:t xml:space="preserve"> </w:t>
        </w:r>
        <w:r w:rsidRPr="0041018C">
          <w:t>one</w:t>
        </w:r>
        <w:r w:rsidR="00BD65C0">
          <w:t xml:space="preserve"> </w:t>
        </w:r>
        <w:r w:rsidRPr="0041018C">
          <w:t>thing</w:t>
        </w:r>
        <w:r w:rsidR="00BD65C0">
          <w:t xml:space="preserve"> </w:t>
        </w:r>
        <w:r w:rsidRPr="0041018C">
          <w:t>called</w:t>
        </w:r>
        <w:r w:rsidR="00BD65C0">
          <w:t xml:space="preserve"> </w:t>
        </w:r>
        <w:r w:rsidRPr="0041018C">
          <w:t>“how</w:t>
        </w:r>
        <w:r w:rsidR="00BD65C0">
          <w:t xml:space="preserve"> </w:t>
        </w:r>
        <w:r w:rsidRPr="0041018C">
          <w:t>to</w:t>
        </w:r>
        <w:r w:rsidR="00BD65C0">
          <w:t xml:space="preserve"> </w:t>
        </w:r>
        <w:r w:rsidRPr="0041018C">
          <w:t>write”</w:t>
        </w:r>
        <w:r w:rsidR="00BD65C0">
          <w:t xml:space="preserve"> </w:t>
        </w:r>
        <w:r w:rsidRPr="0041018C">
          <w:t>that</w:t>
        </w:r>
        <w:r w:rsidR="00BD65C0">
          <w:t xml:space="preserve"> </w:t>
        </w:r>
        <w:r w:rsidRPr="0041018C">
          <w:t>anyone</w:t>
        </w:r>
        <w:r w:rsidR="00BD65C0">
          <w:t xml:space="preserve"> </w:t>
        </w:r>
        <w:r w:rsidRPr="0041018C">
          <w:t>can</w:t>
        </w:r>
        <w:r w:rsidR="00BD65C0">
          <w:t xml:space="preserve"> </w:t>
        </w:r>
        <w:r w:rsidRPr="0041018C">
          <w:t>pick</w:t>
        </w:r>
        <w:r w:rsidR="00BD65C0">
          <w:t xml:space="preserve"> </w:t>
        </w:r>
        <w:r w:rsidRPr="0041018C">
          <w:t>up</w:t>
        </w:r>
        <w:r w:rsidR="00BD65C0">
          <w:t xml:space="preserve"> </w:t>
        </w:r>
        <w:r w:rsidRPr="0041018C">
          <w:t>in</w:t>
        </w:r>
        <w:r w:rsidR="00BD65C0">
          <w:t xml:space="preserve"> </w:t>
        </w:r>
        <w:r w:rsidRPr="0041018C">
          <w:t>15</w:t>
        </w:r>
        <w:r w:rsidR="00BD65C0">
          <w:t xml:space="preserve"> </w:t>
        </w:r>
        <w:r w:rsidRPr="0041018C">
          <w:t>weeks,</w:t>
        </w:r>
        <w:r w:rsidR="00BD65C0">
          <w:t xml:space="preserve"> </w:t>
        </w:r>
        <w:r w:rsidRPr="0041018C">
          <w:t>or</w:t>
        </w:r>
        <w:r w:rsidR="00BD65C0">
          <w:t xml:space="preserve"> </w:t>
        </w:r>
        <w:r w:rsidRPr="0041018C">
          <w:t>a</w:t>
        </w:r>
        <w:r w:rsidR="00BD65C0">
          <w:t xml:space="preserve"> </w:t>
        </w:r>
        <w:r w:rsidRPr="0041018C">
          <w:t>year.</w:t>
        </w:r>
        <w:r w:rsidR="00BD65C0">
          <w:t xml:space="preserve"> </w:t>
        </w:r>
        <w:r w:rsidRPr="0041018C">
          <w:t>Dr.</w:t>
        </w:r>
        <w:r w:rsidR="00BD65C0">
          <w:t xml:space="preserve"> </w:t>
        </w:r>
        <w:r w:rsidRPr="0041018C">
          <w:t>E.</w:t>
        </w:r>
        <w:r w:rsidR="00BD65C0">
          <w:t xml:space="preserve"> </w:t>
        </w:r>
        <w:r w:rsidRPr="0041018C">
          <w:t>Shelley</w:t>
        </w:r>
        <w:r w:rsidR="00BD65C0">
          <w:t xml:space="preserve"> </w:t>
        </w:r>
        <w:r w:rsidRPr="0041018C">
          <w:t>Reid,</w:t>
        </w:r>
        <w:r w:rsidR="00BD65C0">
          <w:t xml:space="preserve"> </w:t>
        </w:r>
        <w:r w:rsidRPr="0041018C">
          <w:t>a</w:t>
        </w:r>
        <w:r w:rsidR="00BD65C0">
          <w:t xml:space="preserve"> </w:t>
        </w:r>
        <w:r w:rsidRPr="0041018C">
          <w:t>stand-out</w:t>
        </w:r>
        <w:r w:rsidR="00BD65C0">
          <w:t xml:space="preserve"> </w:t>
        </w:r>
        <w:r w:rsidRPr="0041018C">
          <w:t>teacher</w:t>
        </w:r>
        <w:r w:rsidR="00BD65C0">
          <w:t xml:space="preserve"> </w:t>
        </w:r>
        <w:r w:rsidRPr="0041018C">
          <w:t>of</w:t>
        </w:r>
        <w:r w:rsidR="00BD65C0">
          <w:t xml:space="preserve"> </w:t>
        </w:r>
        <w:r w:rsidRPr="0041018C">
          <w:t>writing</w:t>
        </w:r>
        <w:r w:rsidR="00BD65C0">
          <w:t xml:space="preserve"> </w:t>
        </w:r>
        <w:r w:rsidRPr="0041018C">
          <w:t>teachers,</w:t>
        </w:r>
        <w:r w:rsidR="00BD65C0">
          <w:t xml:space="preserve"> </w:t>
        </w:r>
        <w:r w:rsidRPr="0041018C">
          <w:t>has</w:t>
        </w:r>
        <w:r w:rsidR="00BD65C0">
          <w:t xml:space="preserve"> </w:t>
        </w:r>
        <w:r w:rsidRPr="0041018C">
          <w:t>made</w:t>
        </w:r>
        <w:r w:rsidR="00BD65C0">
          <w:t xml:space="preserve"> </w:t>
        </w:r>
        <w:r w:rsidRPr="0041018C">
          <w:t>the</w:t>
        </w:r>
        <w:r w:rsidR="00BD65C0">
          <w:t xml:space="preserve"> </w:t>
        </w:r>
        <w:r w:rsidRPr="0041018C">
          <w:t>case</w:t>
        </w:r>
        <w:r w:rsidR="00BD65C0">
          <w:t xml:space="preserve"> </w:t>
        </w:r>
        <w:r w:rsidRPr="0041018C">
          <w:t>that</w:t>
        </w:r>
        <w:r w:rsidR="00BD65C0">
          <w:t xml:space="preserve"> </w:t>
        </w:r>
        <w:r w:rsidRPr="0041018C">
          <w:t>we’re</w:t>
        </w:r>
        <w:r w:rsidR="00BD65C0">
          <w:t xml:space="preserve"> </w:t>
        </w:r>
        <w:r w:rsidRPr="0041018C">
          <w:t>really</w:t>
        </w:r>
        <w:r w:rsidR="00BD65C0">
          <w:t xml:space="preserve"> </w:t>
        </w:r>
        <w:r w:rsidRPr="0041018C">
          <w:t>working</w:t>
        </w:r>
        <w:r w:rsidR="00BD65C0">
          <w:t xml:space="preserve"> </w:t>
        </w:r>
        <w:r w:rsidRPr="0041018C">
          <w:t>on</w:t>
        </w:r>
        <w:r w:rsidR="00BD65C0">
          <w:t xml:space="preserve"> </w:t>
        </w:r>
        <w:r w:rsidRPr="0041018C">
          <w:rPr>
            <w:i/>
          </w:rPr>
          <w:t>how</w:t>
        </w:r>
        <w:r w:rsidR="00BD65C0">
          <w:rPr>
            <w:i/>
          </w:rPr>
          <w:t xml:space="preserve"> </w:t>
        </w:r>
        <w:r w:rsidRPr="0041018C">
          <w:rPr>
            <w:i/>
          </w:rPr>
          <w:t>to</w:t>
        </w:r>
        <w:r w:rsidR="00BD65C0">
          <w:rPr>
            <w:i/>
          </w:rPr>
          <w:t xml:space="preserve"> </w:t>
        </w:r>
        <w:r w:rsidRPr="0041018C">
          <w:rPr>
            <w:i/>
          </w:rPr>
          <w:t>deal</w:t>
        </w:r>
        <w:r w:rsidR="00BD65C0">
          <w:rPr>
            <w:i/>
          </w:rPr>
          <w:t xml:space="preserve"> </w:t>
        </w:r>
        <w:r w:rsidRPr="0041018C">
          <w:rPr>
            <w:i/>
          </w:rPr>
          <w:t>with</w:t>
        </w:r>
        <w:r w:rsidR="00BD65C0">
          <w:rPr>
            <w:i/>
          </w:rPr>
          <w:t xml:space="preserve"> </w:t>
        </w:r>
        <w:r w:rsidRPr="0041018C">
          <w:rPr>
            <w:i/>
          </w:rPr>
          <w:t>writing</w:t>
        </w:r>
        <w:r w:rsidR="00BD65C0">
          <w:rPr>
            <w:i/>
          </w:rPr>
          <w:t xml:space="preserve"> </w:t>
        </w:r>
        <w:r w:rsidRPr="0041018C">
          <w:rPr>
            <w:i/>
          </w:rPr>
          <w:t>problems</w:t>
        </w:r>
        <w:r w:rsidRPr="0041018C">
          <w:t>:</w:t>
        </w:r>
        <w:r w:rsidR="00BD65C0">
          <w:t xml:space="preserve"> </w:t>
        </w:r>
        <w:r w:rsidRPr="0041018C">
          <w:t>how</w:t>
        </w:r>
        <w:r w:rsidR="00BD65C0">
          <w:t xml:space="preserve"> </w:t>
        </w:r>
        <w:r w:rsidRPr="0041018C">
          <w:t>to</w:t>
        </w:r>
        <w:r w:rsidR="00BD65C0">
          <w:t xml:space="preserve"> </w:t>
        </w:r>
        <w:r w:rsidRPr="0041018C">
          <w:t>identify</w:t>
        </w:r>
        <w:r w:rsidR="00BD65C0">
          <w:t xml:space="preserve"> </w:t>
        </w:r>
        <w:r w:rsidRPr="0041018C">
          <w:t>them,</w:t>
        </w:r>
        <w:r w:rsidR="00BD65C0">
          <w:t xml:space="preserve"> </w:t>
        </w:r>
        <w:r w:rsidRPr="0041018C">
          <w:t>some</w:t>
        </w:r>
        <w:r w:rsidR="00BD65C0">
          <w:t xml:space="preserve"> </w:t>
        </w:r>
        <w:r w:rsidRPr="0041018C">
          <w:t>str</w:t>
        </w:r>
        <w:r w:rsidRPr="0041018C">
          <w:t>ategies</w:t>
        </w:r>
        <w:r w:rsidR="00BD65C0">
          <w:t xml:space="preserve"> </w:t>
        </w:r>
        <w:r w:rsidRPr="0041018C">
          <w:t>to</w:t>
        </w:r>
        <w:r w:rsidR="00BD65C0">
          <w:t xml:space="preserve"> </w:t>
        </w:r>
        <w:r w:rsidRPr="0041018C">
          <w:t>try</w:t>
        </w:r>
        <w:r w:rsidR="00BD65C0">
          <w:t xml:space="preserve"> </w:t>
        </w:r>
        <w:r w:rsidRPr="0041018C">
          <w:t>for</w:t>
        </w:r>
        <w:r w:rsidR="00BD65C0">
          <w:t xml:space="preserve"> </w:t>
        </w:r>
        <w:r w:rsidRPr="0041018C">
          <w:t>the</w:t>
        </w:r>
        <w:r w:rsidR="00BD65C0">
          <w:t xml:space="preserve"> </w:t>
        </w:r>
        <w:r w:rsidRPr="0041018C">
          <w:t>ones</w:t>
        </w:r>
        <w:r w:rsidR="00BD65C0">
          <w:t xml:space="preserve"> </w:t>
        </w:r>
        <w:r w:rsidRPr="0041018C">
          <w:t>we</w:t>
        </w:r>
        <w:r w:rsidR="00BD65C0">
          <w:t xml:space="preserve"> </w:t>
        </w:r>
        <w:r w:rsidRPr="0041018C">
          <w:t>know,</w:t>
        </w:r>
        <w:r w:rsidR="00BD65C0">
          <w:t xml:space="preserve"> </w:t>
        </w:r>
        <w:r w:rsidRPr="0041018C">
          <w:t>and</w:t>
        </w:r>
        <w:r w:rsidR="00BD65C0">
          <w:t xml:space="preserve"> </w:t>
        </w:r>
        <w:r w:rsidRPr="0041018C">
          <w:t>the</w:t>
        </w:r>
        <w:r w:rsidR="00BD65C0">
          <w:t xml:space="preserve"> </w:t>
        </w:r>
        <w:r w:rsidRPr="0041018C">
          <w:t>confidence</w:t>
        </w:r>
        <w:r w:rsidR="00BD65C0">
          <w:t xml:space="preserve"> </w:t>
        </w:r>
        <w:r w:rsidRPr="0041018C">
          <w:t>to</w:t>
        </w:r>
        <w:r w:rsidR="00BD65C0">
          <w:t xml:space="preserve"> </w:t>
        </w:r>
        <w:r w:rsidRPr="0041018C">
          <w:t>keep</w:t>
        </w:r>
        <w:r w:rsidR="00BD65C0">
          <w:t xml:space="preserve"> </w:t>
        </w:r>
        <w:r w:rsidRPr="0041018C">
          <w:t>trying</w:t>
        </w:r>
        <w:r w:rsidR="00BD65C0">
          <w:t xml:space="preserve"> </w:t>
        </w:r>
        <w:r w:rsidRPr="0041018C">
          <w:t>even</w:t>
        </w:r>
        <w:r w:rsidR="00BD65C0">
          <w:t xml:space="preserve"> </w:t>
        </w:r>
        <w:r w:rsidRPr="0041018C">
          <w:t>if</w:t>
        </w:r>
        <w:r w:rsidR="00BD65C0">
          <w:t xml:space="preserve"> </w:t>
        </w:r>
        <w:r w:rsidRPr="0041018C">
          <w:t>a</w:t>
        </w:r>
        <w:r w:rsidR="00BD65C0">
          <w:t xml:space="preserve"> </w:t>
        </w:r>
        <w:r w:rsidRPr="0041018C">
          <w:t>problem</w:t>
        </w:r>
        <w:r w:rsidR="00BD65C0">
          <w:t xml:space="preserve"> </w:t>
        </w:r>
        <w:r w:rsidRPr="0041018C">
          <w:t>hasn’t</w:t>
        </w:r>
        <w:r w:rsidR="00BD65C0">
          <w:t xml:space="preserve"> </w:t>
        </w:r>
        <w:r w:rsidRPr="0041018C">
          <w:t>gone</w:t>
        </w:r>
        <w:r w:rsidR="00BD65C0">
          <w:t xml:space="preserve"> </w:t>
        </w:r>
        <w:r w:rsidRPr="0041018C">
          <w:t>away.</w:t>
        </w:r>
        <w:r w:rsidR="00BD65C0">
          <w:t xml:space="preserve"> </w:t>
        </w:r>
        <w:r w:rsidRPr="0041018C">
          <w:t>Because</w:t>
        </w:r>
        <w:r w:rsidR="00BD65C0">
          <w:t xml:space="preserve"> </w:t>
        </w:r>
        <w:r w:rsidRPr="0041018C">
          <w:t>the</w:t>
        </w:r>
        <w:r w:rsidR="00BD65C0">
          <w:t xml:space="preserve"> </w:t>
        </w:r>
        <w:r w:rsidRPr="0041018C">
          <w:t>truth</w:t>
        </w:r>
        <w:r w:rsidR="00BD65C0">
          <w:t xml:space="preserve"> </w:t>
        </w:r>
        <w:r w:rsidRPr="0041018C">
          <w:t>is,</w:t>
        </w:r>
        <w:r w:rsidR="00BD65C0">
          <w:t xml:space="preserve"> </w:t>
        </w:r>
        <w:r w:rsidRPr="0041018C">
          <w:t>even</w:t>
        </w:r>
        <w:r w:rsidR="00BD65C0">
          <w:t xml:space="preserve"> </w:t>
        </w:r>
        <w:r w:rsidRPr="0041018C">
          <w:t>expert,</w:t>
        </w:r>
        <w:r w:rsidR="00BD65C0">
          <w:t xml:space="preserve"> </w:t>
        </w:r>
        <w:r w:rsidRPr="0041018C">
          <w:t>professional</w:t>
        </w:r>
        <w:r w:rsidR="00BD65C0">
          <w:t xml:space="preserve"> </w:t>
        </w:r>
        <w:r w:rsidRPr="0041018C">
          <w:t>writers</w:t>
        </w:r>
        <w:r w:rsidR="00BD65C0">
          <w:t xml:space="preserve"> </w:t>
        </w:r>
        <w:r w:rsidRPr="0041018C">
          <w:t>face</w:t>
        </w:r>
        <w:r w:rsidR="00BD65C0">
          <w:t xml:space="preserve"> </w:t>
        </w:r>
        <w:r w:rsidRPr="0041018C">
          <w:t>writing</w:t>
        </w:r>
        <w:r w:rsidR="00BD65C0">
          <w:t xml:space="preserve"> </w:t>
        </w:r>
        <w:r w:rsidRPr="0041018C">
          <w:t>problems.</w:t>
        </w:r>
        <w:r w:rsidR="00BD65C0">
          <w:t xml:space="preserve"> </w:t>
        </w:r>
        <w:r w:rsidRPr="0041018C">
          <w:t>(And</w:t>
        </w:r>
        <w:r w:rsidR="00BD65C0">
          <w:t xml:space="preserve"> </w:t>
        </w:r>
        <w:r w:rsidRPr="0041018C">
          <w:t>solving</w:t>
        </w:r>
        <w:r w:rsidR="00BD65C0">
          <w:t xml:space="preserve"> </w:t>
        </w:r>
        <w:r w:rsidRPr="0041018C">
          <w:t>one</w:t>
        </w:r>
        <w:r w:rsidR="00BD65C0">
          <w:t xml:space="preserve"> </w:t>
        </w:r>
        <w:r w:rsidRPr="0041018C">
          <w:t>problem</w:t>
        </w:r>
        <w:r w:rsidR="00BD65C0">
          <w:t xml:space="preserve"> </w:t>
        </w:r>
        <w:r w:rsidRPr="0041018C">
          <w:t>often</w:t>
        </w:r>
        <w:r w:rsidR="00BD65C0">
          <w:t xml:space="preserve"> </w:t>
        </w:r>
        <w:r w:rsidRPr="0041018C">
          <w:t>introduces</w:t>
        </w:r>
        <w:r w:rsidR="00BD65C0">
          <w:t xml:space="preserve"> </w:t>
        </w:r>
        <w:r w:rsidRPr="0041018C">
          <w:t>a</w:t>
        </w:r>
        <w:r w:rsidR="00BD65C0">
          <w:t xml:space="preserve"> </w:t>
        </w:r>
        <w:r w:rsidRPr="0041018C">
          <w:t>new</w:t>
        </w:r>
        <w:r w:rsidR="00BD65C0">
          <w:t xml:space="preserve"> </w:t>
        </w:r>
        <w:r w:rsidRPr="0041018C">
          <w:t>one.)</w:t>
        </w:r>
        <w:r w:rsidR="00BD65C0">
          <w:t xml:space="preserve"> </w:t>
        </w:r>
        <w:r w:rsidRPr="0041018C">
          <w:t>It’s</w:t>
        </w:r>
        <w:r w:rsidR="00BD65C0">
          <w:t xml:space="preserve"> </w:t>
        </w:r>
        <w:r w:rsidRPr="0041018C">
          <w:t>just</w:t>
        </w:r>
        <w:r w:rsidR="00BD65C0">
          <w:t xml:space="preserve"> </w:t>
        </w:r>
        <w:r w:rsidRPr="0041018C">
          <w:t>that</w:t>
        </w:r>
        <w:r w:rsidR="00BD65C0">
          <w:t xml:space="preserve"> </w:t>
        </w:r>
        <w:r w:rsidRPr="0041018C">
          <w:t>s</w:t>
        </w:r>
        <w:r w:rsidRPr="0041018C">
          <w:t>ome</w:t>
        </w:r>
        <w:r w:rsidR="00BD65C0">
          <w:t xml:space="preserve"> </w:t>
        </w:r>
        <w:r w:rsidRPr="0041018C">
          <w:t>people</w:t>
        </w:r>
        <w:r w:rsidR="00BD65C0">
          <w:t xml:space="preserve"> </w:t>
        </w:r>
        <w:r w:rsidRPr="0041018C">
          <w:t>have</w:t>
        </w:r>
        <w:r w:rsidR="00BD65C0">
          <w:t xml:space="preserve"> </w:t>
        </w:r>
        <w:r w:rsidRPr="0041018C">
          <w:t>more</w:t>
        </w:r>
        <w:r w:rsidR="00BD65C0">
          <w:t xml:space="preserve"> </w:t>
        </w:r>
        <w:r w:rsidRPr="0041018C">
          <w:t>practice</w:t>
        </w:r>
        <w:r w:rsidR="00BD65C0">
          <w:t xml:space="preserve"> </w:t>
        </w:r>
        <w:r w:rsidRPr="0041018C">
          <w:t>in</w:t>
        </w:r>
        <w:r w:rsidR="00BD65C0">
          <w:t xml:space="preserve"> </w:t>
        </w:r>
        <w:r w:rsidRPr="0041018C">
          <w:t>surmounting</w:t>
        </w:r>
        <w:r w:rsidR="00BD65C0">
          <w:t xml:space="preserve"> </w:t>
        </w:r>
        <w:r w:rsidRPr="0041018C">
          <w:t>them.</w:t>
        </w:r>
      </w:ins>
    </w:p>
    <w:p w14:paraId="01C052C8" w14:textId="77777777" w:rsidR="0079011C" w:rsidRPr="0041018C" w:rsidRDefault="00863BA2" w:rsidP="0041018C">
      <w:pPr>
        <w:pStyle w:val="BodyText"/>
        <w:rPr>
          <w:ins w:id="30" w:author="proposal to full draft" w:date="2020-09-05T14:52:00Z"/>
        </w:rPr>
      </w:pPr>
      <w:ins w:id="31" w:author="proposal to full draft" w:date="2020-09-05T14:52:00Z">
        <w:r w:rsidRPr="0041018C">
          <w:t>I’m</w:t>
        </w:r>
        <w:r w:rsidR="00BD65C0">
          <w:t xml:space="preserve"> </w:t>
        </w:r>
        <w:r w:rsidRPr="0041018C">
          <w:t>not</w:t>
        </w:r>
        <w:r w:rsidR="00BD65C0">
          <w:t xml:space="preserve"> </w:t>
        </w:r>
        <w:r w:rsidRPr="0041018C">
          <w:t>going</w:t>
        </w:r>
        <w:r w:rsidR="00BD65C0">
          <w:t xml:space="preserve"> </w:t>
        </w:r>
        <w:r w:rsidRPr="0041018C">
          <w:t>to</w:t>
        </w:r>
        <w:r w:rsidR="00BD65C0">
          <w:t xml:space="preserve"> </w:t>
        </w:r>
        <w:r w:rsidRPr="0041018C">
          <w:t>recap</w:t>
        </w:r>
        <w:r w:rsidR="00BD65C0">
          <w:t xml:space="preserve"> </w:t>
        </w:r>
        <w:r w:rsidRPr="0041018C">
          <w:t>Reid’s</w:t>
        </w:r>
        <w:r w:rsidR="00BD65C0">
          <w:t xml:space="preserve"> </w:t>
        </w:r>
        <w:r w:rsidRPr="0041018C">
          <w:t>whole</w:t>
        </w:r>
        <w:r w:rsidR="00BD65C0">
          <w:t xml:space="preserve"> </w:t>
        </w:r>
        <w:r w:rsidRPr="0041018C">
          <w:t>argument</w:t>
        </w:r>
        <w:r w:rsidR="00BD65C0">
          <w:t xml:space="preserve"> </w:t>
        </w:r>
        <w:r w:rsidRPr="0041018C">
          <w:t>(though</w:t>
        </w:r>
        <w:r w:rsidR="00BD65C0">
          <w:t xml:space="preserve"> </w:t>
        </w:r>
        <w:r w:rsidRPr="0041018C">
          <w:t>I</w:t>
        </w:r>
        <w:r w:rsidR="00BD65C0">
          <w:t xml:space="preserve"> </w:t>
        </w:r>
        <w:r w:rsidRPr="0041018C">
          <w:t>do</w:t>
        </w:r>
        <w:r w:rsidR="00BD65C0">
          <w:t xml:space="preserve"> </w:t>
        </w:r>
        <w:r w:rsidRPr="0041018C">
          <w:t>highly</w:t>
        </w:r>
        <w:r w:rsidR="00BD65C0">
          <w:t xml:space="preserve"> </w:t>
        </w:r>
        <w:r w:rsidRPr="0041018C">
          <w:t>recommend</w:t>
        </w:r>
        <w:r w:rsidR="00BD65C0">
          <w:t xml:space="preserve"> </w:t>
        </w:r>
        <w:r w:rsidRPr="0041018C">
          <w:t>her</w:t>
        </w:r>
        <w:r w:rsidR="00BD65C0">
          <w:t xml:space="preserve"> </w:t>
        </w:r>
        <w:r w:rsidRPr="0041018C">
          <w:rPr>
            <w:i/>
          </w:rPr>
          <w:t>Writing</w:t>
        </w:r>
        <w:r w:rsidR="00BD65C0">
          <w:rPr>
            <w:i/>
          </w:rPr>
          <w:t xml:space="preserve"> </w:t>
        </w:r>
        <w:r w:rsidRPr="0041018C">
          <w:rPr>
            <w:i/>
          </w:rPr>
          <w:t>Spaces</w:t>
        </w:r>
        <w:r w:rsidR="00BD65C0">
          <w:t xml:space="preserve"> </w:t>
        </w:r>
        <w:r w:rsidRPr="0041018C">
          <w:t>essay</w:t>
        </w:r>
        <w:r w:rsidR="00BD65C0">
          <w:t xml:space="preserve"> </w:t>
        </w:r>
        <w:r w:rsidRPr="0041018C">
          <w:t>on</w:t>
        </w:r>
        <w:r w:rsidR="00BD65C0">
          <w:t xml:space="preserve"> </w:t>
        </w:r>
        <w:r w:rsidRPr="0041018C">
          <w:t>“Ten</w:t>
        </w:r>
        <w:r w:rsidR="00BD65C0">
          <w:t xml:space="preserve"> </w:t>
        </w:r>
        <w:r w:rsidRPr="0041018C">
          <w:t>Metaphors</w:t>
        </w:r>
        <w:r w:rsidR="00BD65C0">
          <w:t xml:space="preserve"> </w:t>
        </w:r>
        <w:r w:rsidRPr="0041018C">
          <w:t>for</w:t>
        </w:r>
        <w:r w:rsidR="00BD65C0">
          <w:t xml:space="preserve"> </w:t>
        </w:r>
        <w:r w:rsidRPr="0041018C">
          <w:t>Writing”).</w:t>
        </w:r>
        <w:r w:rsidR="00BD65C0">
          <w:t xml:space="preserve"> </w:t>
        </w:r>
        <w:r w:rsidRPr="0041018C">
          <w:t>Suffice</w:t>
        </w:r>
        <w:r w:rsidR="00BD65C0">
          <w:t xml:space="preserve"> </w:t>
        </w:r>
        <w:r w:rsidRPr="0041018C">
          <w:t>it</w:t>
        </w:r>
        <w:r w:rsidR="00BD65C0">
          <w:t xml:space="preserve"> </w:t>
        </w:r>
        <w:r w:rsidRPr="0041018C">
          <w:t>to</w:t>
        </w:r>
        <w:r w:rsidR="00BD65C0">
          <w:t xml:space="preserve"> </w:t>
        </w:r>
        <w:r w:rsidRPr="0041018C">
          <w:t>say,</w:t>
        </w:r>
        <w:r w:rsidR="00BD65C0">
          <w:t xml:space="preserve"> </w:t>
        </w:r>
        <w:r w:rsidRPr="0041018C">
          <w:t>one</w:t>
        </w:r>
        <w:r w:rsidR="00BD65C0">
          <w:t xml:space="preserve"> </w:t>
        </w:r>
        <w:r w:rsidRPr="0041018C">
          <w:t>skillset</w:t>
        </w:r>
        <w:r w:rsidR="00BD65C0">
          <w:t xml:space="preserve"> </w:t>
        </w:r>
        <w:r w:rsidRPr="0041018C">
          <w:t>you</w:t>
        </w:r>
        <w:r w:rsidR="00BD65C0">
          <w:t xml:space="preserve"> </w:t>
        </w:r>
        <w:r w:rsidRPr="0041018C">
          <w:t>should</w:t>
        </w:r>
        <w:r w:rsidR="00BD65C0">
          <w:t xml:space="preserve"> </w:t>
        </w:r>
        <w:r w:rsidRPr="0041018C">
          <w:t>build</w:t>
        </w:r>
        <w:r w:rsidR="00BD65C0">
          <w:t xml:space="preserve"> </w:t>
        </w:r>
        <w:r w:rsidRPr="0041018C">
          <w:t>over</w:t>
        </w:r>
        <w:r w:rsidR="00BD65C0">
          <w:t xml:space="preserve"> </w:t>
        </w:r>
        <w:r w:rsidRPr="0041018C">
          <w:t>the</w:t>
        </w:r>
        <w:r w:rsidR="00BD65C0">
          <w:t xml:space="preserve"> </w:t>
        </w:r>
        <w:r w:rsidRPr="0041018C">
          <w:t>course</w:t>
        </w:r>
        <w:r w:rsidR="00BD65C0">
          <w:t xml:space="preserve"> </w:t>
        </w:r>
        <w:r w:rsidRPr="0041018C">
          <w:t>of</w:t>
        </w:r>
        <w:r w:rsidR="00BD65C0">
          <w:t xml:space="preserve"> </w:t>
        </w:r>
        <w:r w:rsidRPr="0041018C">
          <w:t>a</w:t>
        </w:r>
        <w:r w:rsidR="00BD65C0">
          <w:t xml:space="preserve"> </w:t>
        </w:r>
        <w:r w:rsidRPr="0041018C">
          <w:t>wr</w:t>
        </w:r>
        <w:r w:rsidRPr="0041018C">
          <w:t>iting</w:t>
        </w:r>
        <w:r w:rsidR="00BD65C0">
          <w:t xml:space="preserve"> </w:t>
        </w:r>
        <w:r w:rsidRPr="0041018C">
          <w:t>class</w:t>
        </w:r>
        <w:r w:rsidR="00BD65C0">
          <w:t xml:space="preserve"> </w:t>
        </w:r>
        <w:r w:rsidRPr="0041018C">
          <w:t>is</w:t>
        </w:r>
        <w:r w:rsidR="00BD65C0">
          <w:t xml:space="preserve"> </w:t>
        </w:r>
        <w:r w:rsidRPr="0041018C">
          <w:t>a</w:t>
        </w:r>
        <w:r w:rsidR="00BD65C0">
          <w:t xml:space="preserve"> </w:t>
        </w:r>
        <w:r w:rsidRPr="0041018C">
          <w:t>widening</w:t>
        </w:r>
        <w:r w:rsidR="00BD65C0">
          <w:t xml:space="preserve"> </w:t>
        </w:r>
        <w:r w:rsidRPr="0041018C">
          <w:t>set</w:t>
        </w:r>
        <w:r w:rsidR="00BD65C0">
          <w:t xml:space="preserve"> </w:t>
        </w:r>
        <w:r w:rsidRPr="0041018C">
          <w:t>of</w:t>
        </w:r>
        <w:r w:rsidR="00BD65C0">
          <w:t xml:space="preserve"> </w:t>
        </w:r>
        <w:r w:rsidRPr="0041018C">
          <w:rPr>
            <w:i/>
          </w:rPr>
          <w:t>revision</w:t>
        </w:r>
        <w:r w:rsidR="00BD65C0">
          <w:rPr>
            <w:i/>
          </w:rPr>
          <w:t xml:space="preserve"> </w:t>
        </w:r>
        <w:r w:rsidRPr="0041018C">
          <w:rPr>
            <w:i/>
          </w:rPr>
          <w:t>strategies</w:t>
        </w:r>
        <w:r w:rsidRPr="0041018C">
          <w:t>:</w:t>
        </w:r>
        <w:r w:rsidR="00BD65C0">
          <w:t xml:space="preserve"> </w:t>
        </w:r>
        <w:r w:rsidRPr="0041018C">
          <w:t>different</w:t>
        </w:r>
        <w:r w:rsidR="00BD65C0">
          <w:t xml:space="preserve"> </w:t>
        </w:r>
        <w:r w:rsidRPr="0041018C">
          <w:t>ways</w:t>
        </w:r>
        <w:r w:rsidR="00BD65C0">
          <w:t xml:space="preserve"> </w:t>
        </w:r>
        <w:r w:rsidRPr="0041018C">
          <w:t>to</w:t>
        </w:r>
        <w:r w:rsidR="00BD65C0">
          <w:t xml:space="preserve"> </w:t>
        </w:r>
        <w:r w:rsidRPr="0041018C">
          <w:t>step</w:t>
        </w:r>
        <w:r w:rsidR="00BD65C0">
          <w:t xml:space="preserve"> </w:t>
        </w:r>
        <w:r w:rsidRPr="0041018C">
          <w:t>into</w:t>
        </w:r>
        <w:r w:rsidR="00BD65C0">
          <w:t xml:space="preserve"> </w:t>
        </w:r>
        <w:r w:rsidRPr="0041018C">
          <w:t>a</w:t>
        </w:r>
        <w:r w:rsidR="00BD65C0">
          <w:t xml:space="preserve"> </w:t>
        </w:r>
        <w:r w:rsidRPr="0041018C">
          <w:t>draft</w:t>
        </w:r>
        <w:r w:rsidR="00BD65C0">
          <w:t xml:space="preserve"> </w:t>
        </w:r>
        <w:r w:rsidRPr="0041018C">
          <w:t>and</w:t>
        </w:r>
        <w:r w:rsidR="00BD65C0">
          <w:t xml:space="preserve"> </w:t>
        </w:r>
        <w:r w:rsidRPr="0041018C">
          <w:t>take</w:t>
        </w:r>
        <w:r w:rsidR="00BD65C0">
          <w:t xml:space="preserve"> </w:t>
        </w:r>
        <w:r w:rsidRPr="0041018C">
          <w:t>it</w:t>
        </w:r>
        <w:r w:rsidR="00BD65C0">
          <w:t xml:space="preserve"> </w:t>
        </w:r>
        <w:r w:rsidRPr="0041018C">
          <w:t>to</w:t>
        </w:r>
        <w:r w:rsidR="00BD65C0">
          <w:t xml:space="preserve"> </w:t>
        </w:r>
        <w:r w:rsidRPr="0041018C">
          <w:t>the</w:t>
        </w:r>
        <w:r w:rsidR="00BD65C0">
          <w:t xml:space="preserve"> </w:t>
        </w:r>
        <w:r w:rsidRPr="0041018C">
          <w:t>next</w:t>
        </w:r>
        <w:r w:rsidR="00BD65C0">
          <w:t xml:space="preserve"> </w:t>
        </w:r>
        <w:r w:rsidRPr="0041018C">
          <w:t>level.</w:t>
        </w:r>
        <w:r w:rsidR="00BD65C0">
          <w:t xml:space="preserve"> </w:t>
        </w:r>
        <w:r w:rsidRPr="0041018C">
          <w:t>In</w:t>
        </w:r>
        <w:r w:rsidR="00BD65C0">
          <w:t xml:space="preserve"> </w:t>
        </w:r>
        <w:r w:rsidRPr="0041018C">
          <w:t>this</w:t>
        </w:r>
        <w:r w:rsidR="00BD65C0">
          <w:t xml:space="preserve"> </w:t>
        </w:r>
        <w:r w:rsidRPr="0041018C">
          <w:t>essay,</w:t>
        </w:r>
        <w:r w:rsidR="00BD65C0">
          <w:t xml:space="preserve"> </w:t>
        </w:r>
        <w:r w:rsidRPr="0041018C">
          <w:t>I’ll</w:t>
        </w:r>
        <w:r w:rsidR="00BD65C0">
          <w:t xml:space="preserve"> </w:t>
        </w:r>
        <w:r w:rsidRPr="0041018C">
          <w:t>argue</w:t>
        </w:r>
        <w:r w:rsidR="00BD65C0">
          <w:t xml:space="preserve"> </w:t>
        </w:r>
        <w:r w:rsidRPr="0041018C">
          <w:t>that</w:t>
        </w:r>
        <w:r w:rsidR="00BD65C0">
          <w:t xml:space="preserve"> </w:t>
        </w:r>
        <w:r w:rsidRPr="0041018C">
          <w:t>studying</w:t>
        </w:r>
        <w:r w:rsidR="00BD65C0">
          <w:t xml:space="preserve"> </w:t>
        </w:r>
        <w:r w:rsidRPr="0041018C">
          <w:t>the</w:t>
        </w:r>
        <w:r w:rsidR="00BD65C0">
          <w:t xml:space="preserve"> </w:t>
        </w:r>
        <w:r w:rsidRPr="0041018C">
          <w:t>differences</w:t>
        </w:r>
        <w:r w:rsidR="00BD65C0">
          <w:t xml:space="preserve"> </w:t>
        </w:r>
        <w:r w:rsidRPr="0041018C">
          <w:t>between</w:t>
        </w:r>
        <w:r w:rsidR="00BD65C0">
          <w:t xml:space="preserve"> </w:t>
        </w:r>
        <w:r w:rsidRPr="0041018C">
          <w:t>drafts</w:t>
        </w:r>
        <w:r w:rsidR="0041018C">
          <w:t>—</w:t>
        </w:r>
        <w:r w:rsidRPr="0041018C">
          <w:t>your</w:t>
        </w:r>
        <w:r w:rsidR="00BD65C0">
          <w:t xml:space="preserve"> </w:t>
        </w:r>
        <w:r w:rsidRPr="0041018C">
          <w:t>revision</w:t>
        </w:r>
        <w:r w:rsidR="00BD65C0">
          <w:t xml:space="preserve"> </w:t>
        </w:r>
        <w:r w:rsidRPr="0041018C">
          <w:t>histories,</w:t>
        </w:r>
        <w:r w:rsidR="00BD65C0">
          <w:t xml:space="preserve"> </w:t>
        </w:r>
        <w:r w:rsidRPr="0041018C">
          <w:t>or</w:t>
        </w:r>
        <w:r w:rsidR="00BD65C0">
          <w:t xml:space="preserve"> </w:t>
        </w:r>
        <w:r w:rsidRPr="0041018C">
          <w:t>diffs</w:t>
        </w:r>
        <w:r w:rsidR="0041018C">
          <w:t>—</w:t>
        </w:r>
        <w:r w:rsidRPr="0041018C">
          <w:t>is</w:t>
        </w:r>
        <w:r w:rsidR="00BD65C0">
          <w:t xml:space="preserve"> </w:t>
        </w:r>
        <w:r w:rsidRPr="0041018C">
          <w:t>a</w:t>
        </w:r>
        <w:r w:rsidR="00BD65C0">
          <w:t xml:space="preserve"> </w:t>
        </w:r>
        <w:r w:rsidRPr="0041018C">
          <w:t>great</w:t>
        </w:r>
        <w:r w:rsidR="00BD65C0">
          <w:t xml:space="preserve"> </w:t>
        </w:r>
        <w:r w:rsidRPr="0041018C">
          <w:t>way</w:t>
        </w:r>
        <w:r w:rsidR="00BD65C0">
          <w:t xml:space="preserve"> </w:t>
        </w:r>
        <w:r w:rsidRPr="0041018C">
          <w:t>to</w:t>
        </w:r>
        <w:r w:rsidR="00BD65C0">
          <w:t xml:space="preserve"> </w:t>
        </w:r>
        <w:r w:rsidRPr="0041018C">
          <w:t>find</w:t>
        </w:r>
        <w:r w:rsidR="00BD65C0">
          <w:t xml:space="preserve"> </w:t>
        </w:r>
        <w:r w:rsidRPr="0041018C">
          <w:t>out</w:t>
        </w:r>
        <w:r w:rsidR="00BD65C0">
          <w:t xml:space="preserve"> </w:t>
        </w:r>
        <w:r w:rsidRPr="0041018C">
          <w:t>what</w:t>
        </w:r>
        <w:r w:rsidR="00BD65C0">
          <w:t xml:space="preserve"> </w:t>
        </w:r>
        <w:r w:rsidRPr="0041018C">
          <w:t>revision</w:t>
        </w:r>
        <w:r w:rsidR="00BD65C0">
          <w:t xml:space="preserve"> </w:t>
        </w:r>
        <w:r w:rsidRPr="0041018C">
          <w:t>strategies</w:t>
        </w:r>
        <w:r w:rsidR="00BD65C0">
          <w:t xml:space="preserve"> </w:t>
        </w:r>
        <w:r w:rsidRPr="0041018C">
          <w:t>you’re</w:t>
        </w:r>
        <w:r w:rsidR="00BD65C0">
          <w:t xml:space="preserve"> </w:t>
        </w:r>
        <w:r w:rsidRPr="0041018C">
          <w:t>already</w:t>
        </w:r>
        <w:r w:rsidR="00BD65C0">
          <w:t xml:space="preserve"> </w:t>
        </w:r>
        <w:r w:rsidRPr="0041018C">
          <w:t>using,</w:t>
        </w:r>
        <w:r w:rsidR="00BD65C0">
          <w:t xml:space="preserve"> </w:t>
        </w:r>
        <w:r w:rsidRPr="0041018C">
          <w:t>and</w:t>
        </w:r>
        <w:r w:rsidR="00BD65C0">
          <w:t xml:space="preserve"> </w:t>
        </w:r>
        <w:r w:rsidRPr="0041018C">
          <w:t>which</w:t>
        </w:r>
        <w:r w:rsidR="00BD65C0">
          <w:t xml:space="preserve"> </w:t>
        </w:r>
        <w:r w:rsidRPr="0041018C">
          <w:t>ones</w:t>
        </w:r>
        <w:r w:rsidR="00BD65C0">
          <w:t xml:space="preserve"> </w:t>
        </w:r>
        <w:r w:rsidRPr="0041018C">
          <w:t>you</w:t>
        </w:r>
        <w:r w:rsidR="00BD65C0">
          <w:t xml:space="preserve"> </w:t>
        </w:r>
        <w:r w:rsidRPr="0041018C">
          <w:t>have</w:t>
        </w:r>
        <w:r w:rsidR="00BD65C0">
          <w:t xml:space="preserve"> </w:t>
        </w:r>
        <w:r w:rsidRPr="0041018C">
          <w:t>yet</w:t>
        </w:r>
        <w:r w:rsidR="00BD65C0">
          <w:t xml:space="preserve"> </w:t>
        </w:r>
        <w:r w:rsidRPr="0041018C">
          <w:t>to</w:t>
        </w:r>
        <w:r w:rsidR="00BD65C0">
          <w:t xml:space="preserve"> </w:t>
        </w:r>
        <w:r w:rsidRPr="0041018C">
          <w:t>try.</w:t>
        </w:r>
      </w:ins>
    </w:p>
    <w:p w14:paraId="4A3463C6" w14:textId="34E3B66D" w:rsidR="0079011C" w:rsidRPr="0041018C" w:rsidRDefault="00863BA2" w:rsidP="0041018C">
      <w:pPr>
        <w:pStyle w:val="BodyText"/>
        <w:rPr>
          <w:rPrChange w:id="32" w:author="proposal to full draft" w:date="2020-09-05T14:52:00Z">
            <w:rPr>
              <w:rFonts w:ascii="Garamond" w:hAnsi="Garamond"/>
            </w:rPr>
          </w:rPrChange>
        </w:rPr>
        <w:pPrChange w:id="33" w:author="proposal to full draft" w:date="2020-09-05T14:52:00Z">
          <w:pPr/>
        </w:pPrChange>
      </w:pPr>
      <w:r w:rsidRPr="0041018C">
        <w:rPr>
          <w:rPrChange w:id="34" w:author="proposal to full draft" w:date="2020-09-05T14:52:00Z">
            <w:rPr>
              <w:rFonts w:ascii="Garamond" w:hAnsi="Garamond"/>
              <w:color w:val="000000"/>
            </w:rPr>
          </w:rPrChange>
        </w:rPr>
        <w:t>I’m</w:t>
      </w:r>
      <w:r w:rsidR="00BD65C0">
        <w:rPr>
          <w:rPrChange w:id="35" w:author="proposal to full draft" w:date="2020-09-05T14:52:00Z">
            <w:rPr>
              <w:rFonts w:ascii="Garamond" w:hAnsi="Garamond"/>
              <w:color w:val="000000"/>
            </w:rPr>
          </w:rPrChange>
        </w:rPr>
        <w:t xml:space="preserve"> </w:t>
      </w:r>
      <w:r w:rsidRPr="0041018C">
        <w:rPr>
          <w:rPrChange w:id="36" w:author="proposal to full draft" w:date="2020-09-05T14:52:00Z">
            <w:rPr>
              <w:rFonts w:ascii="Garamond" w:hAnsi="Garamond"/>
              <w:color w:val="000000"/>
            </w:rPr>
          </w:rPrChange>
        </w:rPr>
        <w:t>taking</w:t>
      </w:r>
      <w:r w:rsidR="00BD65C0">
        <w:rPr>
          <w:rPrChange w:id="37" w:author="proposal to full draft" w:date="2020-09-05T14:52:00Z">
            <w:rPr>
              <w:rFonts w:ascii="Garamond" w:hAnsi="Garamond"/>
              <w:color w:val="000000"/>
            </w:rPr>
          </w:rPrChange>
        </w:rPr>
        <w:t xml:space="preserve"> </w:t>
      </w:r>
      <w:r w:rsidRPr="0041018C">
        <w:rPr>
          <w:rPrChange w:id="38" w:author="proposal to full draft" w:date="2020-09-05T14:52:00Z">
            <w:rPr>
              <w:rFonts w:ascii="Garamond" w:hAnsi="Garamond"/>
              <w:color w:val="000000"/>
            </w:rPr>
          </w:rPrChange>
        </w:rPr>
        <w:t>the</w:t>
      </w:r>
      <w:r w:rsidR="00BD65C0">
        <w:rPr>
          <w:rPrChange w:id="39" w:author="proposal to full draft" w:date="2020-09-05T14:52:00Z">
            <w:rPr>
              <w:rFonts w:ascii="Garamond" w:hAnsi="Garamond"/>
              <w:color w:val="000000"/>
            </w:rPr>
          </w:rPrChange>
        </w:rPr>
        <w:t xml:space="preserve"> </w:t>
      </w:r>
      <w:r w:rsidRPr="0041018C">
        <w:rPr>
          <w:rPrChange w:id="40" w:author="proposal to full draft" w:date="2020-09-05T14:52:00Z">
            <w:rPr>
              <w:rFonts w:ascii="Garamond" w:hAnsi="Garamond"/>
              <w:color w:val="000000"/>
            </w:rPr>
          </w:rPrChange>
        </w:rPr>
        <w:t>phrase</w:t>
      </w:r>
      <w:r w:rsidR="00BD65C0">
        <w:rPr>
          <w:rPrChange w:id="41" w:author="proposal to full draft" w:date="2020-09-05T14:52:00Z">
            <w:rPr>
              <w:rFonts w:ascii="Garamond" w:hAnsi="Garamond"/>
              <w:color w:val="000000"/>
            </w:rPr>
          </w:rPrChange>
        </w:rPr>
        <w:t xml:space="preserve"> </w:t>
      </w:r>
      <w:r w:rsidRPr="0041018C">
        <w:rPr>
          <w:rPrChange w:id="42" w:author="proposal to full draft" w:date="2020-09-05T14:52:00Z">
            <w:rPr>
              <w:rFonts w:ascii="Garamond" w:hAnsi="Garamond"/>
              <w:color w:val="000000"/>
            </w:rPr>
          </w:rPrChange>
        </w:rPr>
        <w:t>“revision</w:t>
      </w:r>
      <w:r w:rsidR="00BD65C0">
        <w:rPr>
          <w:rPrChange w:id="43" w:author="proposal to full draft" w:date="2020-09-05T14:52:00Z">
            <w:rPr>
              <w:rFonts w:ascii="Garamond" w:hAnsi="Garamond"/>
              <w:color w:val="000000"/>
            </w:rPr>
          </w:rPrChange>
        </w:rPr>
        <w:t xml:space="preserve"> </w:t>
      </w:r>
      <w:r w:rsidRPr="0041018C">
        <w:rPr>
          <w:rPrChange w:id="44" w:author="proposal to full draft" w:date="2020-09-05T14:52:00Z">
            <w:rPr>
              <w:rFonts w:ascii="Garamond" w:hAnsi="Garamond"/>
              <w:color w:val="000000"/>
            </w:rPr>
          </w:rPrChange>
        </w:rPr>
        <w:t>strategies”</w:t>
      </w:r>
      <w:r w:rsidR="00BD65C0">
        <w:rPr>
          <w:rPrChange w:id="45" w:author="proposal to full draft" w:date="2020-09-05T14:52:00Z">
            <w:rPr>
              <w:rFonts w:ascii="Garamond" w:hAnsi="Garamond"/>
              <w:color w:val="000000"/>
            </w:rPr>
          </w:rPrChange>
        </w:rPr>
        <w:t xml:space="preserve"> </w:t>
      </w:r>
      <w:r w:rsidRPr="0041018C">
        <w:rPr>
          <w:rPrChange w:id="46" w:author="proposal to full draft" w:date="2020-09-05T14:52:00Z">
            <w:rPr>
              <w:rFonts w:ascii="Garamond" w:hAnsi="Garamond"/>
              <w:color w:val="000000"/>
            </w:rPr>
          </w:rPrChange>
        </w:rPr>
        <w:t>from</w:t>
      </w:r>
      <w:r w:rsidR="00BD65C0">
        <w:rPr>
          <w:rPrChange w:id="47" w:author="proposal to full draft" w:date="2020-09-05T14:52:00Z">
            <w:rPr>
              <w:rFonts w:ascii="Garamond" w:hAnsi="Garamond"/>
              <w:color w:val="000000"/>
            </w:rPr>
          </w:rPrChange>
        </w:rPr>
        <w:t xml:space="preserve"> </w:t>
      </w:r>
      <w:r w:rsidRPr="0041018C">
        <w:rPr>
          <w:rPrChange w:id="48" w:author="proposal to full draft" w:date="2020-09-05T14:52:00Z">
            <w:rPr>
              <w:rFonts w:ascii="Garamond" w:hAnsi="Garamond"/>
              <w:color w:val="000000"/>
            </w:rPr>
          </w:rPrChange>
        </w:rPr>
        <w:t>one</w:t>
      </w:r>
      <w:r w:rsidR="00BD65C0">
        <w:rPr>
          <w:rPrChange w:id="49" w:author="proposal to full draft" w:date="2020-09-05T14:52:00Z">
            <w:rPr>
              <w:rFonts w:ascii="Garamond" w:hAnsi="Garamond"/>
              <w:color w:val="000000"/>
            </w:rPr>
          </w:rPrChange>
        </w:rPr>
        <w:t xml:space="preserve"> </w:t>
      </w:r>
      <w:r w:rsidRPr="0041018C">
        <w:rPr>
          <w:rPrChange w:id="50" w:author="proposal to full draft" w:date="2020-09-05T14:52:00Z">
            <w:rPr>
              <w:rFonts w:ascii="Garamond" w:hAnsi="Garamond"/>
              <w:color w:val="000000"/>
            </w:rPr>
          </w:rPrChange>
        </w:rPr>
        <w:t>of</w:t>
      </w:r>
      <w:r w:rsidR="00BD65C0">
        <w:rPr>
          <w:rPrChange w:id="51" w:author="proposal to full draft" w:date="2020-09-05T14:52:00Z">
            <w:rPr>
              <w:rFonts w:ascii="Garamond" w:hAnsi="Garamond"/>
              <w:color w:val="000000"/>
            </w:rPr>
          </w:rPrChange>
        </w:rPr>
        <w:t xml:space="preserve"> </w:t>
      </w:r>
      <w:r w:rsidRPr="0041018C">
        <w:rPr>
          <w:rPrChange w:id="52" w:author="proposal to full draft" w:date="2020-09-05T14:52:00Z">
            <w:rPr>
              <w:rFonts w:ascii="Garamond" w:hAnsi="Garamond"/>
              <w:color w:val="000000"/>
            </w:rPr>
          </w:rPrChange>
        </w:rPr>
        <w:t>the</w:t>
      </w:r>
      <w:r w:rsidR="00BD65C0">
        <w:rPr>
          <w:rPrChange w:id="53" w:author="proposal to full draft" w:date="2020-09-05T14:52:00Z">
            <w:rPr>
              <w:rFonts w:ascii="Garamond" w:hAnsi="Garamond"/>
              <w:color w:val="000000"/>
            </w:rPr>
          </w:rPrChange>
        </w:rPr>
        <w:t xml:space="preserve"> </w:t>
      </w:r>
      <w:r w:rsidRPr="0041018C">
        <w:rPr>
          <w:rPrChange w:id="54" w:author="proposal to full draft" w:date="2020-09-05T14:52:00Z">
            <w:rPr>
              <w:rFonts w:ascii="Garamond" w:hAnsi="Garamond"/>
              <w:color w:val="000000"/>
            </w:rPr>
          </w:rPrChange>
        </w:rPr>
        <w:t>classic</w:t>
      </w:r>
      <w:r w:rsidR="00BD65C0">
        <w:rPr>
          <w:rPrChange w:id="55" w:author="proposal to full draft" w:date="2020-09-05T14:52:00Z">
            <w:rPr>
              <w:rFonts w:ascii="Garamond" w:hAnsi="Garamond"/>
              <w:color w:val="000000"/>
            </w:rPr>
          </w:rPrChange>
        </w:rPr>
        <w:t xml:space="preserve"> </w:t>
      </w:r>
      <w:r w:rsidRPr="0041018C">
        <w:rPr>
          <w:rPrChange w:id="56" w:author="proposal to full draft" w:date="2020-09-05T14:52:00Z">
            <w:rPr>
              <w:rFonts w:ascii="Garamond" w:hAnsi="Garamond"/>
              <w:color w:val="000000"/>
            </w:rPr>
          </w:rPrChange>
        </w:rPr>
        <w:t>studies</w:t>
      </w:r>
      <w:r w:rsidR="00BD65C0">
        <w:rPr>
          <w:rPrChange w:id="57" w:author="proposal to full draft" w:date="2020-09-05T14:52:00Z">
            <w:rPr>
              <w:rFonts w:ascii="Garamond" w:hAnsi="Garamond"/>
              <w:color w:val="000000"/>
            </w:rPr>
          </w:rPrChange>
        </w:rPr>
        <w:t xml:space="preserve"> </w:t>
      </w:r>
      <w:r w:rsidRPr="0041018C">
        <w:rPr>
          <w:rPrChange w:id="58" w:author="proposal to full draft" w:date="2020-09-05T14:52:00Z">
            <w:rPr>
              <w:rFonts w:ascii="Garamond" w:hAnsi="Garamond"/>
              <w:color w:val="000000"/>
            </w:rPr>
          </w:rPrChange>
        </w:rPr>
        <w:t>of</w:t>
      </w:r>
      <w:r w:rsidR="00BD65C0">
        <w:rPr>
          <w:rPrChange w:id="59" w:author="proposal to full draft" w:date="2020-09-05T14:52:00Z">
            <w:rPr>
              <w:rFonts w:ascii="Garamond" w:hAnsi="Garamond"/>
              <w:color w:val="000000"/>
            </w:rPr>
          </w:rPrChange>
        </w:rPr>
        <w:t xml:space="preserve"> </w:t>
      </w:r>
      <w:r w:rsidRPr="0041018C">
        <w:rPr>
          <w:rPrChange w:id="60" w:author="proposal to full draft" w:date="2020-09-05T14:52:00Z">
            <w:rPr>
              <w:rFonts w:ascii="Garamond" w:hAnsi="Garamond"/>
              <w:color w:val="000000"/>
            </w:rPr>
          </w:rPrChange>
        </w:rPr>
        <w:t>writing</w:t>
      </w:r>
      <w:r w:rsidR="00BD65C0">
        <w:rPr>
          <w:rPrChange w:id="61" w:author="proposal to full draft" w:date="2020-09-05T14:52:00Z">
            <w:rPr>
              <w:rFonts w:ascii="Garamond" w:hAnsi="Garamond"/>
              <w:color w:val="000000"/>
            </w:rPr>
          </w:rPrChange>
        </w:rPr>
        <w:t xml:space="preserve"> </w:t>
      </w:r>
      <w:del w:id="62" w:author="proposal to full draft" w:date="2020-09-05T14:52:00Z">
        <w:r w:rsidR="00F31254" w:rsidRPr="00F31254">
          <w:rPr>
            <w:rFonts w:ascii="Garamond" w:eastAsia="Times New Roman" w:hAnsi="Garamond" w:cs="Arial"/>
            <w:color w:val="000000"/>
          </w:rPr>
          <w:delText>process</w:delText>
        </w:r>
      </w:del>
      <w:ins w:id="63" w:author="proposal to full draft" w:date="2020-09-05T14:52:00Z">
        <w:r w:rsidRPr="0041018C">
          <w:t>processes</w:t>
        </w:r>
      </w:ins>
      <w:r w:rsidRPr="0041018C">
        <w:rPr>
          <w:rPrChange w:id="64" w:author="proposal to full draft" w:date="2020-09-05T14:52:00Z">
            <w:rPr>
              <w:rFonts w:ascii="Garamond" w:hAnsi="Garamond"/>
              <w:color w:val="000000"/>
            </w:rPr>
          </w:rPrChange>
        </w:rPr>
        <w:t>,</w:t>
      </w:r>
      <w:r w:rsidR="00BD65C0">
        <w:rPr>
          <w:rPrChange w:id="65" w:author="proposal to full draft" w:date="2020-09-05T14:52:00Z">
            <w:rPr>
              <w:rFonts w:ascii="Garamond" w:hAnsi="Garamond"/>
              <w:color w:val="000000"/>
            </w:rPr>
          </w:rPrChange>
        </w:rPr>
        <w:t xml:space="preserve"> </w:t>
      </w:r>
      <w:r w:rsidRPr="0041018C">
        <w:rPr>
          <w:rPrChange w:id="66" w:author="proposal to full draft" w:date="2020-09-05T14:52:00Z">
            <w:rPr>
              <w:rFonts w:ascii="Garamond" w:hAnsi="Garamond"/>
              <w:color w:val="000000"/>
            </w:rPr>
          </w:rPrChange>
        </w:rPr>
        <w:t>by</w:t>
      </w:r>
      <w:r w:rsidR="00BD65C0">
        <w:rPr>
          <w:rPrChange w:id="67" w:author="proposal to full draft" w:date="2020-09-05T14:52:00Z">
            <w:rPr>
              <w:rFonts w:ascii="Garamond" w:hAnsi="Garamond"/>
              <w:color w:val="000000"/>
            </w:rPr>
          </w:rPrChange>
        </w:rPr>
        <w:t xml:space="preserve"> </w:t>
      </w:r>
      <w:r w:rsidRPr="0041018C">
        <w:rPr>
          <w:rPrChange w:id="68" w:author="proposal to full draft" w:date="2020-09-05T14:52:00Z">
            <w:rPr>
              <w:rFonts w:ascii="Garamond" w:hAnsi="Garamond"/>
              <w:color w:val="000000"/>
            </w:rPr>
          </w:rPrChange>
        </w:rPr>
        <w:t>Nancy</w:t>
      </w:r>
      <w:r w:rsidR="00BD65C0">
        <w:rPr>
          <w:rPrChange w:id="69" w:author="proposal to full draft" w:date="2020-09-05T14:52:00Z">
            <w:rPr>
              <w:rFonts w:ascii="Garamond" w:hAnsi="Garamond"/>
              <w:color w:val="000000"/>
            </w:rPr>
          </w:rPrChange>
        </w:rPr>
        <w:t xml:space="preserve"> </w:t>
      </w:r>
      <w:r w:rsidRPr="0041018C">
        <w:rPr>
          <w:rPrChange w:id="70" w:author="proposal to full draft" w:date="2020-09-05T14:52:00Z">
            <w:rPr>
              <w:rFonts w:ascii="Garamond" w:hAnsi="Garamond"/>
              <w:color w:val="000000"/>
            </w:rPr>
          </w:rPrChange>
        </w:rPr>
        <w:t>Sommers.</w:t>
      </w:r>
      <w:r w:rsidR="00BD65C0">
        <w:rPr>
          <w:rPrChange w:id="71" w:author="proposal to full draft" w:date="2020-09-05T14:52:00Z">
            <w:rPr>
              <w:rFonts w:ascii="Garamond" w:hAnsi="Garamond"/>
              <w:color w:val="000000"/>
            </w:rPr>
          </w:rPrChange>
        </w:rPr>
        <w:t xml:space="preserve"> </w:t>
      </w:r>
      <w:r w:rsidRPr="0041018C">
        <w:rPr>
          <w:rPrChange w:id="72" w:author="proposal to full draft" w:date="2020-09-05T14:52:00Z">
            <w:rPr>
              <w:rFonts w:ascii="Garamond" w:hAnsi="Garamond"/>
              <w:color w:val="000000"/>
            </w:rPr>
          </w:rPrChange>
        </w:rPr>
        <w:t>By</w:t>
      </w:r>
      <w:r w:rsidR="00BD65C0">
        <w:rPr>
          <w:rPrChange w:id="73" w:author="proposal to full draft" w:date="2020-09-05T14:52:00Z">
            <w:rPr>
              <w:rFonts w:ascii="Garamond" w:hAnsi="Garamond"/>
              <w:color w:val="000000"/>
            </w:rPr>
          </w:rPrChange>
        </w:rPr>
        <w:t xml:space="preserve"> </w:t>
      </w:r>
      <w:r w:rsidRPr="0041018C">
        <w:rPr>
          <w:rPrChange w:id="74" w:author="proposal to full draft" w:date="2020-09-05T14:52:00Z">
            <w:rPr>
              <w:rFonts w:ascii="Garamond" w:hAnsi="Garamond"/>
              <w:color w:val="000000"/>
            </w:rPr>
          </w:rPrChange>
        </w:rPr>
        <w:t>comparing</w:t>
      </w:r>
      <w:r w:rsidR="00BD65C0">
        <w:rPr>
          <w:rPrChange w:id="75" w:author="proposal to full draft" w:date="2020-09-05T14:52:00Z">
            <w:rPr>
              <w:rFonts w:ascii="Garamond" w:hAnsi="Garamond"/>
              <w:color w:val="000000"/>
            </w:rPr>
          </w:rPrChange>
        </w:rPr>
        <w:t xml:space="preserve"> </w:t>
      </w:r>
      <w:r w:rsidRPr="0041018C">
        <w:rPr>
          <w:rPrChange w:id="76" w:author="proposal to full draft" w:date="2020-09-05T14:52:00Z">
            <w:rPr>
              <w:rFonts w:ascii="Garamond" w:hAnsi="Garamond"/>
              <w:color w:val="000000"/>
            </w:rPr>
          </w:rPrChange>
        </w:rPr>
        <w:t>early</w:t>
      </w:r>
      <w:r w:rsidR="00BD65C0">
        <w:rPr>
          <w:rPrChange w:id="77" w:author="proposal to full draft" w:date="2020-09-05T14:52:00Z">
            <w:rPr>
              <w:rFonts w:ascii="Garamond" w:hAnsi="Garamond"/>
              <w:color w:val="000000"/>
            </w:rPr>
          </w:rPrChange>
        </w:rPr>
        <w:t xml:space="preserve"> </w:t>
      </w:r>
      <w:r w:rsidRPr="0041018C">
        <w:rPr>
          <w:rPrChange w:id="78" w:author="proposal to full draft" w:date="2020-09-05T14:52:00Z">
            <w:rPr>
              <w:rFonts w:ascii="Garamond" w:hAnsi="Garamond"/>
              <w:color w:val="000000"/>
            </w:rPr>
          </w:rPrChange>
        </w:rPr>
        <w:t>and</w:t>
      </w:r>
      <w:r w:rsidR="00BD65C0">
        <w:rPr>
          <w:rPrChange w:id="79" w:author="proposal to full draft" w:date="2020-09-05T14:52:00Z">
            <w:rPr>
              <w:rFonts w:ascii="Garamond" w:hAnsi="Garamond"/>
              <w:color w:val="000000"/>
            </w:rPr>
          </w:rPrChange>
        </w:rPr>
        <w:t xml:space="preserve"> </w:t>
      </w:r>
      <w:r w:rsidRPr="0041018C">
        <w:rPr>
          <w:rPrChange w:id="80" w:author="proposal to full draft" w:date="2020-09-05T14:52:00Z">
            <w:rPr>
              <w:rFonts w:ascii="Garamond" w:hAnsi="Garamond"/>
              <w:color w:val="000000"/>
            </w:rPr>
          </w:rPrChange>
        </w:rPr>
        <w:t>late</w:t>
      </w:r>
      <w:r w:rsidR="00BD65C0">
        <w:rPr>
          <w:rPrChange w:id="81" w:author="proposal to full draft" w:date="2020-09-05T14:52:00Z">
            <w:rPr>
              <w:rFonts w:ascii="Garamond" w:hAnsi="Garamond"/>
              <w:color w:val="000000"/>
            </w:rPr>
          </w:rPrChange>
        </w:rPr>
        <w:t xml:space="preserve"> </w:t>
      </w:r>
      <w:r w:rsidRPr="0041018C">
        <w:rPr>
          <w:rPrChange w:id="82" w:author="proposal to full draft" w:date="2020-09-05T14:52:00Z">
            <w:rPr>
              <w:rFonts w:ascii="Garamond" w:hAnsi="Garamond"/>
              <w:color w:val="000000"/>
            </w:rPr>
          </w:rPrChange>
        </w:rPr>
        <w:t>drafts,</w:t>
      </w:r>
      <w:r w:rsidR="00BD65C0">
        <w:rPr>
          <w:rPrChange w:id="83" w:author="proposal to full draft" w:date="2020-09-05T14:52:00Z">
            <w:rPr>
              <w:rFonts w:ascii="Garamond" w:hAnsi="Garamond"/>
              <w:color w:val="000000"/>
            </w:rPr>
          </w:rPrChange>
        </w:rPr>
        <w:t xml:space="preserve"> </w:t>
      </w:r>
      <w:r w:rsidRPr="0041018C">
        <w:rPr>
          <w:rPrChange w:id="84" w:author="proposal to full draft" w:date="2020-09-05T14:52:00Z">
            <w:rPr>
              <w:rFonts w:ascii="Garamond" w:hAnsi="Garamond"/>
              <w:color w:val="000000"/>
            </w:rPr>
          </w:rPrChange>
        </w:rPr>
        <w:t>she</w:t>
      </w:r>
      <w:r w:rsidR="00BD65C0">
        <w:rPr>
          <w:rPrChange w:id="85" w:author="proposal to full draft" w:date="2020-09-05T14:52:00Z">
            <w:rPr>
              <w:rFonts w:ascii="Garamond" w:hAnsi="Garamond"/>
              <w:color w:val="000000"/>
            </w:rPr>
          </w:rPrChange>
        </w:rPr>
        <w:t xml:space="preserve"> </w:t>
      </w:r>
      <w:r w:rsidRPr="0041018C">
        <w:rPr>
          <w:rPrChange w:id="86" w:author="proposal to full draft" w:date="2020-09-05T14:52:00Z">
            <w:rPr>
              <w:rFonts w:ascii="Garamond" w:hAnsi="Garamond"/>
              <w:color w:val="000000"/>
            </w:rPr>
          </w:rPrChange>
        </w:rPr>
        <w:t>found</w:t>
      </w:r>
      <w:r w:rsidR="00BD65C0">
        <w:rPr>
          <w:rPrChange w:id="87" w:author="proposal to full draft" w:date="2020-09-05T14:52:00Z">
            <w:rPr>
              <w:rFonts w:ascii="Garamond" w:hAnsi="Garamond"/>
              <w:color w:val="000000"/>
            </w:rPr>
          </w:rPrChange>
        </w:rPr>
        <w:t xml:space="preserve"> </w:t>
      </w:r>
      <w:r w:rsidRPr="0041018C">
        <w:rPr>
          <w:rPrChange w:id="88" w:author="proposal to full draft" w:date="2020-09-05T14:52:00Z">
            <w:rPr>
              <w:rFonts w:ascii="Garamond" w:hAnsi="Garamond"/>
              <w:color w:val="000000"/>
            </w:rPr>
          </w:rPrChange>
        </w:rPr>
        <w:t>that</w:t>
      </w:r>
      <w:r w:rsidR="00BD65C0">
        <w:rPr>
          <w:rPrChange w:id="89" w:author="proposal to full draft" w:date="2020-09-05T14:52:00Z">
            <w:rPr>
              <w:rFonts w:ascii="Garamond" w:hAnsi="Garamond"/>
              <w:color w:val="000000"/>
            </w:rPr>
          </w:rPrChange>
        </w:rPr>
        <w:t xml:space="preserve"> </w:t>
      </w:r>
      <w:ins w:id="90" w:author="proposal to full draft" w:date="2020-09-05T14:52:00Z">
        <w:r w:rsidRPr="0041018C">
          <w:t>begin</w:t>
        </w:r>
        <w:r w:rsidRPr="0041018C">
          <w:t>ning</w:t>
        </w:r>
        <w:r w:rsidR="00BD65C0">
          <w:t xml:space="preserve"> </w:t>
        </w:r>
      </w:ins>
      <w:r w:rsidRPr="0041018C">
        <w:rPr>
          <w:rPrChange w:id="91" w:author="proposal to full draft" w:date="2020-09-05T14:52:00Z">
            <w:rPr>
              <w:rFonts w:ascii="Garamond" w:hAnsi="Garamond"/>
              <w:color w:val="000000"/>
            </w:rPr>
          </w:rPrChange>
        </w:rPr>
        <w:t>student</w:t>
      </w:r>
      <w:r w:rsidR="00BD65C0">
        <w:rPr>
          <w:rPrChange w:id="92" w:author="proposal to full draft" w:date="2020-09-05T14:52:00Z">
            <w:rPr>
              <w:rFonts w:ascii="Garamond" w:hAnsi="Garamond"/>
              <w:color w:val="000000"/>
            </w:rPr>
          </w:rPrChange>
        </w:rPr>
        <w:t xml:space="preserve"> </w:t>
      </w:r>
      <w:r w:rsidRPr="0041018C">
        <w:rPr>
          <w:rPrChange w:id="93" w:author="proposal to full draft" w:date="2020-09-05T14:52:00Z">
            <w:rPr>
              <w:rFonts w:ascii="Garamond" w:hAnsi="Garamond"/>
              <w:color w:val="000000"/>
            </w:rPr>
          </w:rPrChange>
        </w:rPr>
        <w:t>writers</w:t>
      </w:r>
      <w:r w:rsidR="00BD65C0">
        <w:rPr>
          <w:rPrChange w:id="94" w:author="proposal to full draft" w:date="2020-09-05T14:52:00Z">
            <w:rPr>
              <w:rFonts w:ascii="Garamond" w:hAnsi="Garamond"/>
              <w:color w:val="000000"/>
            </w:rPr>
          </w:rPrChange>
        </w:rPr>
        <w:t xml:space="preserve"> </w:t>
      </w:r>
      <w:r w:rsidRPr="0041018C">
        <w:rPr>
          <w:rPrChange w:id="95" w:author="proposal to full draft" w:date="2020-09-05T14:52:00Z">
            <w:rPr>
              <w:rFonts w:ascii="Garamond" w:hAnsi="Garamond"/>
              <w:color w:val="000000"/>
            </w:rPr>
          </w:rPrChange>
        </w:rPr>
        <w:t>tended</w:t>
      </w:r>
      <w:r w:rsidR="00BD65C0">
        <w:rPr>
          <w:rPrChange w:id="96" w:author="proposal to full draft" w:date="2020-09-05T14:52:00Z">
            <w:rPr>
              <w:rFonts w:ascii="Garamond" w:hAnsi="Garamond"/>
              <w:color w:val="000000"/>
            </w:rPr>
          </w:rPrChange>
        </w:rPr>
        <w:t xml:space="preserve"> </w:t>
      </w:r>
      <w:r w:rsidRPr="0041018C">
        <w:rPr>
          <w:rPrChange w:id="97" w:author="proposal to full draft" w:date="2020-09-05T14:52:00Z">
            <w:rPr>
              <w:rFonts w:ascii="Garamond" w:hAnsi="Garamond"/>
              <w:color w:val="000000"/>
            </w:rPr>
          </w:rPrChange>
        </w:rPr>
        <w:t>to</w:t>
      </w:r>
      <w:r w:rsidR="00BD65C0">
        <w:rPr>
          <w:rPrChange w:id="98" w:author="proposal to full draft" w:date="2020-09-05T14:52:00Z">
            <w:rPr>
              <w:rFonts w:ascii="Garamond" w:hAnsi="Garamond"/>
              <w:color w:val="000000"/>
            </w:rPr>
          </w:rPrChange>
        </w:rPr>
        <w:t xml:space="preserve"> </w:t>
      </w:r>
      <w:del w:id="99" w:author="proposal to full draft" w:date="2020-09-05T14:52:00Z">
        <w:r w:rsidR="00F31254" w:rsidRPr="00F31254">
          <w:rPr>
            <w:rFonts w:ascii="Garamond" w:eastAsia="Times New Roman" w:hAnsi="Garamond" w:cs="Arial"/>
            <w:color w:val="000000"/>
          </w:rPr>
          <w:delText>edit words, phrases, and sentences</w:delText>
        </w:r>
      </w:del>
      <w:ins w:id="100" w:author="proposal to full draft" w:date="2020-09-05T14:52:00Z">
        <w:r w:rsidRPr="0041018C">
          <w:t>make</w:t>
        </w:r>
        <w:r w:rsidR="00BD65C0">
          <w:t xml:space="preserve"> </w:t>
        </w:r>
        <w:r w:rsidRPr="0041018C">
          <w:t>changes</w:t>
        </w:r>
        <w:r w:rsidR="00BD65C0">
          <w:t xml:space="preserve"> </w:t>
        </w:r>
        <w:r w:rsidRPr="0041018C">
          <w:t>at</w:t>
        </w:r>
        <w:r w:rsidR="00BD65C0">
          <w:t xml:space="preserve"> </w:t>
        </w:r>
        <w:r w:rsidRPr="0041018C">
          <w:t>the</w:t>
        </w:r>
        <w:r w:rsidR="00BD65C0">
          <w:t xml:space="preserve"> </w:t>
        </w:r>
        <w:r w:rsidRPr="0041018C">
          <w:t>level</w:t>
        </w:r>
        <w:r w:rsidR="00BD65C0">
          <w:t xml:space="preserve"> </w:t>
        </w:r>
        <w:r w:rsidRPr="0041018C">
          <w:t>of</w:t>
        </w:r>
        <w:r w:rsidR="00BD65C0">
          <w:t xml:space="preserve"> </w:t>
        </w:r>
        <w:r w:rsidRPr="0041018C">
          <w:t>word,</w:t>
        </w:r>
        <w:r w:rsidR="00BD65C0">
          <w:t xml:space="preserve"> </w:t>
        </w:r>
        <w:r w:rsidRPr="0041018C">
          <w:t>phrase,</w:t>
        </w:r>
        <w:r w:rsidR="00BD65C0">
          <w:t xml:space="preserve"> </w:t>
        </w:r>
        <w:r w:rsidRPr="0041018C">
          <w:t>and</w:t>
        </w:r>
        <w:r w:rsidR="00BD65C0">
          <w:t xml:space="preserve"> </w:t>
        </w:r>
        <w:r w:rsidRPr="0041018C">
          <w:t>sentence</w:t>
        </w:r>
      </w:ins>
      <w:r w:rsidRPr="0041018C">
        <w:rPr>
          <w:rPrChange w:id="101" w:author="proposal to full draft" w:date="2020-09-05T14:52:00Z">
            <w:rPr>
              <w:rFonts w:ascii="Garamond" w:hAnsi="Garamond"/>
              <w:color w:val="000000"/>
            </w:rPr>
          </w:rPrChange>
        </w:rPr>
        <w:t>,</w:t>
      </w:r>
      <w:r w:rsidR="00BD65C0">
        <w:rPr>
          <w:rPrChange w:id="102" w:author="proposal to full draft" w:date="2020-09-05T14:52:00Z">
            <w:rPr>
              <w:rFonts w:ascii="Garamond" w:hAnsi="Garamond"/>
              <w:color w:val="000000"/>
            </w:rPr>
          </w:rPrChange>
        </w:rPr>
        <w:t xml:space="preserve"> </w:t>
      </w:r>
      <w:r w:rsidRPr="0041018C">
        <w:rPr>
          <w:rPrChange w:id="103" w:author="proposal to full draft" w:date="2020-09-05T14:52:00Z">
            <w:rPr>
              <w:rFonts w:ascii="Garamond" w:hAnsi="Garamond"/>
              <w:color w:val="000000"/>
            </w:rPr>
          </w:rPrChange>
        </w:rPr>
        <w:t>and</w:t>
      </w:r>
      <w:r w:rsidR="00BD65C0">
        <w:rPr>
          <w:rPrChange w:id="104" w:author="proposal to full draft" w:date="2020-09-05T14:52:00Z">
            <w:rPr>
              <w:rFonts w:ascii="Garamond" w:hAnsi="Garamond"/>
              <w:color w:val="000000"/>
            </w:rPr>
          </w:rPrChange>
        </w:rPr>
        <w:t xml:space="preserve"> </w:t>
      </w:r>
      <w:r w:rsidRPr="0041018C">
        <w:rPr>
          <w:rPrChange w:id="105" w:author="proposal to full draft" w:date="2020-09-05T14:52:00Z">
            <w:rPr>
              <w:rFonts w:ascii="Garamond" w:hAnsi="Garamond"/>
              <w:color w:val="000000"/>
            </w:rPr>
          </w:rPrChange>
        </w:rPr>
        <w:t>that</w:t>
      </w:r>
      <w:r w:rsidR="00BD65C0">
        <w:rPr>
          <w:rPrChange w:id="106" w:author="proposal to full draft" w:date="2020-09-05T14:52:00Z">
            <w:rPr>
              <w:rFonts w:ascii="Garamond" w:hAnsi="Garamond"/>
              <w:color w:val="000000"/>
            </w:rPr>
          </w:rPrChange>
        </w:rPr>
        <w:t xml:space="preserve"> </w:t>
      </w:r>
      <w:r w:rsidRPr="0041018C">
        <w:rPr>
          <w:rPrChange w:id="107" w:author="proposal to full draft" w:date="2020-09-05T14:52:00Z">
            <w:rPr>
              <w:rFonts w:ascii="Garamond" w:hAnsi="Garamond"/>
              <w:color w:val="000000"/>
            </w:rPr>
          </w:rPrChange>
        </w:rPr>
        <w:t>most</w:t>
      </w:r>
      <w:r w:rsidR="00BD65C0">
        <w:rPr>
          <w:rPrChange w:id="108" w:author="proposal to full draft" w:date="2020-09-05T14:52:00Z">
            <w:rPr>
              <w:rFonts w:ascii="Garamond" w:hAnsi="Garamond"/>
              <w:color w:val="000000"/>
            </w:rPr>
          </w:rPrChange>
        </w:rPr>
        <w:t xml:space="preserve"> </w:t>
      </w:r>
      <w:r w:rsidRPr="0041018C">
        <w:rPr>
          <w:rPrChange w:id="109" w:author="proposal to full draft" w:date="2020-09-05T14:52:00Z">
            <w:rPr>
              <w:rFonts w:ascii="Garamond" w:hAnsi="Garamond"/>
              <w:color w:val="000000"/>
            </w:rPr>
          </w:rPrChange>
        </w:rPr>
        <w:lastRenderedPageBreak/>
        <w:t>of</w:t>
      </w:r>
      <w:r w:rsidR="00BD65C0">
        <w:rPr>
          <w:rPrChange w:id="110" w:author="proposal to full draft" w:date="2020-09-05T14:52:00Z">
            <w:rPr>
              <w:rFonts w:ascii="Garamond" w:hAnsi="Garamond"/>
              <w:color w:val="000000"/>
            </w:rPr>
          </w:rPrChange>
        </w:rPr>
        <w:t xml:space="preserve"> </w:t>
      </w:r>
      <w:r w:rsidRPr="0041018C">
        <w:rPr>
          <w:rPrChange w:id="111" w:author="proposal to full draft" w:date="2020-09-05T14:52:00Z">
            <w:rPr>
              <w:rFonts w:ascii="Garamond" w:hAnsi="Garamond"/>
              <w:color w:val="000000"/>
            </w:rPr>
          </w:rPrChange>
        </w:rPr>
        <w:t>the</w:t>
      </w:r>
      <w:r w:rsidR="00BD65C0">
        <w:rPr>
          <w:rPrChange w:id="112" w:author="proposal to full draft" w:date="2020-09-05T14:52:00Z">
            <w:rPr>
              <w:rFonts w:ascii="Garamond" w:hAnsi="Garamond"/>
              <w:color w:val="000000"/>
            </w:rPr>
          </w:rPrChange>
        </w:rPr>
        <w:t xml:space="preserve"> </w:t>
      </w:r>
      <w:r w:rsidRPr="0041018C">
        <w:rPr>
          <w:rPrChange w:id="113" w:author="proposal to full draft" w:date="2020-09-05T14:52:00Z">
            <w:rPr>
              <w:rFonts w:ascii="Garamond" w:hAnsi="Garamond"/>
              <w:color w:val="000000"/>
            </w:rPr>
          </w:rPrChange>
        </w:rPr>
        <w:t>word/phrase</w:t>
      </w:r>
      <w:r w:rsidR="00BD65C0">
        <w:rPr>
          <w:rPrChange w:id="114" w:author="proposal to full draft" w:date="2020-09-05T14:52:00Z">
            <w:rPr>
              <w:rFonts w:ascii="Garamond" w:hAnsi="Garamond"/>
              <w:color w:val="000000"/>
            </w:rPr>
          </w:rPrChange>
        </w:rPr>
        <w:t xml:space="preserve"> </w:t>
      </w:r>
      <w:r w:rsidRPr="0041018C">
        <w:rPr>
          <w:rPrChange w:id="115" w:author="proposal to full draft" w:date="2020-09-05T14:52:00Z">
            <w:rPr>
              <w:rFonts w:ascii="Garamond" w:hAnsi="Garamond"/>
              <w:color w:val="000000"/>
            </w:rPr>
          </w:rPrChange>
        </w:rPr>
        <w:t>changes</w:t>
      </w:r>
      <w:r w:rsidR="00BD65C0">
        <w:rPr>
          <w:rPrChange w:id="116" w:author="proposal to full draft" w:date="2020-09-05T14:52:00Z">
            <w:rPr>
              <w:rFonts w:ascii="Garamond" w:hAnsi="Garamond"/>
              <w:color w:val="000000"/>
            </w:rPr>
          </w:rPrChange>
        </w:rPr>
        <w:t xml:space="preserve"> </w:t>
      </w:r>
      <w:r w:rsidRPr="0041018C">
        <w:rPr>
          <w:rPrChange w:id="117" w:author="proposal to full draft" w:date="2020-09-05T14:52:00Z">
            <w:rPr>
              <w:rFonts w:ascii="Garamond" w:hAnsi="Garamond"/>
              <w:color w:val="000000"/>
            </w:rPr>
          </w:rPrChange>
        </w:rPr>
        <w:t>were</w:t>
      </w:r>
      <w:r w:rsidR="00BD65C0">
        <w:rPr>
          <w:rPrChange w:id="118" w:author="proposal to full draft" w:date="2020-09-05T14:52:00Z">
            <w:rPr>
              <w:rFonts w:ascii="Garamond" w:hAnsi="Garamond"/>
              <w:color w:val="000000"/>
            </w:rPr>
          </w:rPrChange>
        </w:rPr>
        <w:t xml:space="preserve"> </w:t>
      </w:r>
      <w:r w:rsidRPr="0041018C">
        <w:rPr>
          <w:rPrChange w:id="119" w:author="proposal to full draft" w:date="2020-09-05T14:52:00Z">
            <w:rPr>
              <w:rFonts w:ascii="Garamond" w:hAnsi="Garamond"/>
              <w:color w:val="000000"/>
            </w:rPr>
          </w:rPrChange>
        </w:rPr>
        <w:t>substitutions:</w:t>
      </w:r>
      <w:r w:rsidR="00BD65C0">
        <w:rPr>
          <w:rPrChange w:id="120" w:author="proposal to full draft" w:date="2020-09-05T14:52:00Z">
            <w:rPr>
              <w:rFonts w:ascii="Garamond" w:hAnsi="Garamond"/>
              <w:color w:val="000000"/>
            </w:rPr>
          </w:rPrChange>
        </w:rPr>
        <w:t xml:space="preserve"> </w:t>
      </w:r>
      <w:r w:rsidRPr="0041018C">
        <w:rPr>
          <w:rPrChange w:id="121" w:author="proposal to full draft" w:date="2020-09-05T14:52:00Z">
            <w:rPr>
              <w:rFonts w:ascii="Garamond" w:hAnsi="Garamond"/>
              <w:color w:val="000000"/>
            </w:rPr>
          </w:rPrChange>
        </w:rPr>
        <w:t>they</w:t>
      </w:r>
      <w:r w:rsidR="00BD65C0">
        <w:rPr>
          <w:rPrChange w:id="122" w:author="proposal to full draft" w:date="2020-09-05T14:52:00Z">
            <w:rPr>
              <w:rFonts w:ascii="Garamond" w:hAnsi="Garamond"/>
              <w:color w:val="000000"/>
            </w:rPr>
          </w:rPrChange>
        </w:rPr>
        <w:t xml:space="preserve"> </w:t>
      </w:r>
      <w:r w:rsidRPr="0041018C">
        <w:rPr>
          <w:rPrChange w:id="123" w:author="proposal to full draft" w:date="2020-09-05T14:52:00Z">
            <w:rPr>
              <w:rFonts w:ascii="Garamond" w:hAnsi="Garamond"/>
              <w:color w:val="000000"/>
            </w:rPr>
          </w:rPrChange>
        </w:rPr>
        <w:t>didn’t</w:t>
      </w:r>
      <w:r w:rsidR="00BD65C0">
        <w:rPr>
          <w:rPrChange w:id="124" w:author="proposal to full draft" w:date="2020-09-05T14:52:00Z">
            <w:rPr>
              <w:rFonts w:ascii="Garamond" w:hAnsi="Garamond"/>
              <w:color w:val="000000"/>
            </w:rPr>
          </w:rPrChange>
        </w:rPr>
        <w:t xml:space="preserve"> </w:t>
      </w:r>
      <w:r w:rsidRPr="0041018C">
        <w:rPr>
          <w:rPrChange w:id="125" w:author="proposal to full draft" w:date="2020-09-05T14:52:00Z">
            <w:rPr>
              <w:rFonts w:ascii="Garamond" w:hAnsi="Garamond"/>
              <w:color w:val="000000"/>
            </w:rPr>
          </w:rPrChange>
        </w:rPr>
        <w:t>change</w:t>
      </w:r>
      <w:r w:rsidR="00BD65C0">
        <w:rPr>
          <w:rPrChange w:id="126" w:author="proposal to full draft" w:date="2020-09-05T14:52:00Z">
            <w:rPr>
              <w:rFonts w:ascii="Garamond" w:hAnsi="Garamond"/>
              <w:color w:val="000000"/>
            </w:rPr>
          </w:rPrChange>
        </w:rPr>
        <w:t xml:space="preserve"> </w:t>
      </w:r>
      <w:r w:rsidRPr="0041018C">
        <w:rPr>
          <w:rPrChange w:id="127" w:author="proposal to full draft" w:date="2020-09-05T14:52:00Z">
            <w:rPr>
              <w:rFonts w:ascii="Garamond" w:hAnsi="Garamond"/>
              <w:color w:val="000000"/>
            </w:rPr>
          </w:rPrChange>
        </w:rPr>
        <w:t>the</w:t>
      </w:r>
      <w:r w:rsidR="00BD65C0">
        <w:rPr>
          <w:rPrChange w:id="128" w:author="proposal to full draft" w:date="2020-09-05T14:52:00Z">
            <w:rPr>
              <w:rFonts w:ascii="Garamond" w:hAnsi="Garamond"/>
              <w:color w:val="000000"/>
            </w:rPr>
          </w:rPrChange>
        </w:rPr>
        <w:t xml:space="preserve"> </w:t>
      </w:r>
      <w:r w:rsidRPr="0041018C">
        <w:rPr>
          <w:rPrChange w:id="129" w:author="proposal to full draft" w:date="2020-09-05T14:52:00Z">
            <w:rPr>
              <w:rFonts w:ascii="Garamond" w:hAnsi="Garamond"/>
              <w:color w:val="000000"/>
            </w:rPr>
          </w:rPrChange>
        </w:rPr>
        <w:t>overall</w:t>
      </w:r>
      <w:r w:rsidR="00BD65C0">
        <w:rPr>
          <w:rPrChange w:id="130" w:author="proposal to full draft" w:date="2020-09-05T14:52:00Z">
            <w:rPr>
              <w:rFonts w:ascii="Garamond" w:hAnsi="Garamond"/>
              <w:color w:val="000000"/>
            </w:rPr>
          </w:rPrChange>
        </w:rPr>
        <w:t xml:space="preserve"> </w:t>
      </w:r>
      <w:r w:rsidRPr="0041018C">
        <w:rPr>
          <w:rPrChange w:id="131" w:author="proposal to full draft" w:date="2020-09-05T14:52:00Z">
            <w:rPr>
              <w:rFonts w:ascii="Garamond" w:hAnsi="Garamond"/>
              <w:color w:val="000000"/>
            </w:rPr>
          </w:rPrChange>
        </w:rPr>
        <w:t>structure</w:t>
      </w:r>
      <w:r w:rsidR="00BD65C0">
        <w:rPr>
          <w:rPrChange w:id="132" w:author="proposal to full draft" w:date="2020-09-05T14:52:00Z">
            <w:rPr>
              <w:rFonts w:ascii="Garamond" w:hAnsi="Garamond"/>
              <w:color w:val="000000"/>
            </w:rPr>
          </w:rPrChange>
        </w:rPr>
        <w:t xml:space="preserve"> </w:t>
      </w:r>
      <w:r w:rsidRPr="0041018C">
        <w:rPr>
          <w:rPrChange w:id="133" w:author="proposal to full draft" w:date="2020-09-05T14:52:00Z">
            <w:rPr>
              <w:rFonts w:ascii="Garamond" w:hAnsi="Garamond"/>
              <w:color w:val="000000"/>
            </w:rPr>
          </w:rPrChange>
        </w:rPr>
        <w:t>or</w:t>
      </w:r>
      <w:r w:rsidR="00BD65C0">
        <w:rPr>
          <w:rPrChange w:id="134" w:author="proposal to full draft" w:date="2020-09-05T14:52:00Z">
            <w:rPr>
              <w:rFonts w:ascii="Garamond" w:hAnsi="Garamond"/>
              <w:color w:val="000000"/>
            </w:rPr>
          </w:rPrChange>
        </w:rPr>
        <w:t xml:space="preserve"> </w:t>
      </w:r>
      <w:r w:rsidRPr="0041018C">
        <w:rPr>
          <w:rPrChange w:id="135" w:author="proposal to full draft" w:date="2020-09-05T14:52:00Z">
            <w:rPr>
              <w:rFonts w:ascii="Garamond" w:hAnsi="Garamond"/>
              <w:color w:val="000000"/>
            </w:rPr>
          </w:rPrChange>
        </w:rPr>
        <w:t>meaning.</w:t>
      </w:r>
      <w:r w:rsidR="00BD65C0">
        <w:rPr>
          <w:rPrChange w:id="136" w:author="proposal to full draft" w:date="2020-09-05T14:52:00Z">
            <w:rPr>
              <w:rFonts w:ascii="Garamond" w:hAnsi="Garamond"/>
              <w:color w:val="000000"/>
            </w:rPr>
          </w:rPrChange>
        </w:rPr>
        <w:t xml:space="preserve"> </w:t>
      </w:r>
      <w:r w:rsidRPr="0041018C">
        <w:rPr>
          <w:rPrChange w:id="137" w:author="proposal to full draft" w:date="2020-09-05T14:52:00Z">
            <w:rPr>
              <w:rFonts w:ascii="Garamond" w:hAnsi="Garamond"/>
              <w:color w:val="000000"/>
            </w:rPr>
          </w:rPrChange>
        </w:rPr>
        <w:t>Experienced</w:t>
      </w:r>
      <w:r w:rsidR="00BD65C0">
        <w:rPr>
          <w:rPrChange w:id="138" w:author="proposal to full draft" w:date="2020-09-05T14:52:00Z">
            <w:rPr>
              <w:rFonts w:ascii="Garamond" w:hAnsi="Garamond"/>
              <w:color w:val="000000"/>
            </w:rPr>
          </w:rPrChange>
        </w:rPr>
        <w:t xml:space="preserve"> </w:t>
      </w:r>
      <w:r w:rsidRPr="0041018C">
        <w:rPr>
          <w:rPrChange w:id="139" w:author="proposal to full draft" w:date="2020-09-05T14:52:00Z">
            <w:rPr>
              <w:rFonts w:ascii="Garamond" w:hAnsi="Garamond"/>
              <w:color w:val="000000"/>
            </w:rPr>
          </w:rPrChange>
        </w:rPr>
        <w:t>adult</w:t>
      </w:r>
      <w:r w:rsidR="00BD65C0">
        <w:rPr>
          <w:rPrChange w:id="140" w:author="proposal to full draft" w:date="2020-09-05T14:52:00Z">
            <w:rPr>
              <w:rFonts w:ascii="Garamond" w:hAnsi="Garamond"/>
              <w:color w:val="000000"/>
            </w:rPr>
          </w:rPrChange>
        </w:rPr>
        <w:t xml:space="preserve"> </w:t>
      </w:r>
      <w:r w:rsidRPr="0041018C">
        <w:rPr>
          <w:rPrChange w:id="141" w:author="proposal to full draft" w:date="2020-09-05T14:52:00Z">
            <w:rPr>
              <w:rFonts w:ascii="Garamond" w:hAnsi="Garamond"/>
              <w:color w:val="000000"/>
            </w:rPr>
          </w:rPrChange>
        </w:rPr>
        <w:t>writers</w:t>
      </w:r>
      <w:r w:rsidR="00BD65C0">
        <w:rPr>
          <w:rPrChange w:id="142" w:author="proposal to full draft" w:date="2020-09-05T14:52:00Z">
            <w:rPr>
              <w:rFonts w:ascii="Garamond" w:hAnsi="Garamond"/>
              <w:color w:val="000000"/>
            </w:rPr>
          </w:rPrChange>
        </w:rPr>
        <w:t xml:space="preserve"> </w:t>
      </w:r>
      <w:del w:id="143" w:author="proposal to full draft" w:date="2020-09-05T14:52:00Z">
        <w:r w:rsidR="00F31254" w:rsidRPr="00F31254">
          <w:rPr>
            <w:rFonts w:ascii="Garamond" w:eastAsia="Times New Roman" w:hAnsi="Garamond" w:cs="Arial"/>
            <w:color w:val="000000"/>
          </w:rPr>
          <w:delText>had a wider repertoire: reordering and cutting, with</w:delText>
        </w:r>
      </w:del>
      <w:ins w:id="144" w:author="proposal to full draft" w:date="2020-09-05T14:52:00Z">
        <w:r w:rsidRPr="0041018C">
          <w:t>made</w:t>
        </w:r>
        <w:r w:rsidR="00BD65C0">
          <w:t xml:space="preserve"> </w:t>
        </w:r>
        <w:r w:rsidRPr="0041018C">
          <w:t>those</w:t>
        </w:r>
        <w:r w:rsidR="00BD65C0">
          <w:t xml:space="preserve"> </w:t>
        </w:r>
        <w:r w:rsidRPr="0041018C">
          <w:t>changes,</w:t>
        </w:r>
        <w:r w:rsidR="00BD65C0">
          <w:t xml:space="preserve"> </w:t>
        </w:r>
        <w:r w:rsidRPr="0041018C">
          <w:t>too,</w:t>
        </w:r>
        <w:r w:rsidR="00BD65C0">
          <w:t xml:space="preserve"> </w:t>
        </w:r>
        <w:r w:rsidRPr="0041018C">
          <w:t>but</w:t>
        </w:r>
        <w:r w:rsidR="00BD65C0">
          <w:t xml:space="preserve"> </w:t>
        </w:r>
        <w:r w:rsidRPr="0041018C">
          <w:t>also</w:t>
        </w:r>
        <w:r w:rsidR="00BD65C0">
          <w:t xml:space="preserve"> </w:t>
        </w:r>
        <w:r w:rsidRPr="0041018C">
          <w:t>tended</w:t>
        </w:r>
        <w:r w:rsidR="00BD65C0">
          <w:t xml:space="preserve"> </w:t>
        </w:r>
        <w:r w:rsidRPr="0041018C">
          <w:t>to</w:t>
        </w:r>
        <w:r w:rsidR="00BD65C0">
          <w:t xml:space="preserve"> </w:t>
        </w:r>
        <w:r w:rsidRPr="0041018C">
          <w:t>go</w:t>
        </w:r>
        <w:r w:rsidR="00BD65C0">
          <w:t xml:space="preserve"> </w:t>
        </w:r>
        <w:r w:rsidRPr="0041018C">
          <w:t>beyond—they</w:t>
        </w:r>
        <w:r w:rsidR="00BD65C0">
          <w:t xml:space="preserve"> </w:t>
        </w:r>
        <w:r w:rsidRPr="0041018C">
          <w:t>made</w:t>
        </w:r>
      </w:ins>
      <w:r w:rsidR="00BD65C0">
        <w:rPr>
          <w:rPrChange w:id="145" w:author="proposal to full draft" w:date="2020-09-05T14:52:00Z">
            <w:rPr>
              <w:rFonts w:ascii="Garamond" w:hAnsi="Garamond"/>
              <w:color w:val="000000"/>
            </w:rPr>
          </w:rPrChange>
        </w:rPr>
        <w:t xml:space="preserve"> </w:t>
      </w:r>
      <w:r w:rsidRPr="0041018C">
        <w:rPr>
          <w:rPrChange w:id="146" w:author="proposal to full draft" w:date="2020-09-05T14:52:00Z">
            <w:rPr>
              <w:rFonts w:ascii="Garamond" w:hAnsi="Garamond"/>
              <w:color w:val="000000"/>
            </w:rPr>
          </w:rPrChange>
        </w:rPr>
        <w:t>more</w:t>
      </w:r>
      <w:r w:rsidR="00BD65C0">
        <w:rPr>
          <w:rPrChange w:id="147" w:author="proposal to full draft" w:date="2020-09-05T14:52:00Z">
            <w:rPr>
              <w:rFonts w:ascii="Garamond" w:hAnsi="Garamond"/>
              <w:color w:val="000000"/>
            </w:rPr>
          </w:rPrChange>
        </w:rPr>
        <w:t xml:space="preserve"> </w:t>
      </w:r>
      <w:r w:rsidRPr="0041018C">
        <w:rPr>
          <w:rPrChange w:id="148" w:author="proposal to full draft" w:date="2020-09-05T14:52:00Z">
            <w:rPr>
              <w:rFonts w:ascii="Garamond" w:hAnsi="Garamond"/>
              <w:color w:val="000000"/>
            </w:rPr>
          </w:rPrChange>
        </w:rPr>
        <w:t>changes</w:t>
      </w:r>
      <w:r w:rsidR="00BD65C0">
        <w:rPr>
          <w:rPrChange w:id="149" w:author="proposal to full draft" w:date="2020-09-05T14:52:00Z">
            <w:rPr>
              <w:rFonts w:ascii="Garamond" w:hAnsi="Garamond"/>
              <w:color w:val="000000"/>
            </w:rPr>
          </w:rPrChange>
        </w:rPr>
        <w:t xml:space="preserve"> </w:t>
      </w:r>
      <w:r w:rsidRPr="0041018C">
        <w:rPr>
          <w:rPrChange w:id="150" w:author="proposal to full draft" w:date="2020-09-05T14:52:00Z">
            <w:rPr>
              <w:rFonts w:ascii="Garamond" w:hAnsi="Garamond"/>
              <w:color w:val="000000"/>
            </w:rPr>
          </w:rPrChange>
        </w:rPr>
        <w:t>at</w:t>
      </w:r>
      <w:r w:rsidR="00BD65C0">
        <w:rPr>
          <w:rPrChange w:id="151" w:author="proposal to full draft" w:date="2020-09-05T14:52:00Z">
            <w:rPr>
              <w:rFonts w:ascii="Garamond" w:hAnsi="Garamond"/>
              <w:color w:val="000000"/>
            </w:rPr>
          </w:rPrChange>
        </w:rPr>
        <w:t xml:space="preserve"> </w:t>
      </w:r>
      <w:r w:rsidRPr="0041018C">
        <w:rPr>
          <w:rPrChange w:id="152" w:author="proposal to full draft" w:date="2020-09-05T14:52:00Z">
            <w:rPr>
              <w:rFonts w:ascii="Garamond" w:hAnsi="Garamond"/>
              <w:color w:val="000000"/>
            </w:rPr>
          </w:rPrChange>
        </w:rPr>
        <w:t>larger-than-paragraph</w:t>
      </w:r>
      <w:r w:rsidR="00BD65C0">
        <w:rPr>
          <w:rPrChange w:id="153" w:author="proposal to full draft" w:date="2020-09-05T14:52:00Z">
            <w:rPr>
              <w:rFonts w:ascii="Garamond" w:hAnsi="Garamond"/>
              <w:color w:val="000000"/>
            </w:rPr>
          </w:rPrChange>
        </w:rPr>
        <w:t xml:space="preserve"> </w:t>
      </w:r>
      <w:del w:id="154" w:author="proposal to full draft" w:date="2020-09-05T14:52:00Z">
        <w:r w:rsidR="00F31254" w:rsidRPr="00F31254">
          <w:rPr>
            <w:rFonts w:ascii="Garamond" w:eastAsia="Times New Roman" w:hAnsi="Garamond" w:cs="Arial"/>
            <w:color w:val="000000"/>
          </w:rPr>
          <w:delText>scales</w:delText>
        </w:r>
      </w:del>
      <w:ins w:id="155" w:author="proposal to full draft" w:date="2020-09-05T14:52:00Z">
        <w:r w:rsidRPr="0041018C">
          <w:t>levels</w:t>
        </w:r>
      </w:ins>
      <w:r w:rsidRPr="0041018C">
        <w:rPr>
          <w:rPrChange w:id="156" w:author="proposal to full draft" w:date="2020-09-05T14:52:00Z">
            <w:rPr>
              <w:rFonts w:ascii="Garamond" w:hAnsi="Garamond"/>
              <w:color w:val="000000"/>
            </w:rPr>
          </w:rPrChange>
        </w:rPr>
        <w:t>,</w:t>
      </w:r>
      <w:r w:rsidR="00BD65C0">
        <w:rPr>
          <w:rPrChange w:id="157" w:author="proposal to full draft" w:date="2020-09-05T14:52:00Z">
            <w:rPr>
              <w:rFonts w:ascii="Garamond" w:hAnsi="Garamond"/>
              <w:color w:val="000000"/>
            </w:rPr>
          </w:rPrChange>
        </w:rPr>
        <w:t xml:space="preserve"> </w:t>
      </w:r>
      <w:r w:rsidRPr="0041018C">
        <w:rPr>
          <w:rPrChange w:id="158" w:author="proposal to full draft" w:date="2020-09-05T14:52:00Z">
            <w:rPr>
              <w:rFonts w:ascii="Garamond" w:hAnsi="Garamond"/>
              <w:color w:val="000000"/>
            </w:rPr>
          </w:rPrChange>
        </w:rPr>
        <w:t>like</w:t>
      </w:r>
      <w:r w:rsidR="00BD65C0">
        <w:rPr>
          <w:rPrChange w:id="159" w:author="proposal to full draft" w:date="2020-09-05T14:52:00Z">
            <w:rPr>
              <w:rFonts w:ascii="Garamond" w:hAnsi="Garamond"/>
              <w:color w:val="000000"/>
            </w:rPr>
          </w:rPrChange>
        </w:rPr>
        <w:t xml:space="preserve"> </w:t>
      </w:r>
      <w:r w:rsidRPr="0041018C">
        <w:rPr>
          <w:rPrChange w:id="160" w:author="proposal to full draft" w:date="2020-09-05T14:52:00Z">
            <w:rPr>
              <w:rFonts w:ascii="Garamond" w:hAnsi="Garamond"/>
              <w:color w:val="000000"/>
            </w:rPr>
          </w:rPrChange>
        </w:rPr>
        <w:t>theme</w:t>
      </w:r>
      <w:r w:rsidR="00BD65C0">
        <w:rPr>
          <w:rPrChange w:id="161" w:author="proposal to full draft" w:date="2020-09-05T14:52:00Z">
            <w:rPr>
              <w:rFonts w:ascii="Garamond" w:hAnsi="Garamond"/>
              <w:color w:val="000000"/>
            </w:rPr>
          </w:rPrChange>
        </w:rPr>
        <w:t xml:space="preserve"> </w:t>
      </w:r>
      <w:r w:rsidRPr="0041018C">
        <w:rPr>
          <w:rPrChange w:id="162" w:author="proposal to full draft" w:date="2020-09-05T14:52:00Z">
            <w:rPr>
              <w:rFonts w:ascii="Garamond" w:hAnsi="Garamond"/>
              <w:color w:val="000000"/>
            </w:rPr>
          </w:rPrChange>
        </w:rPr>
        <w:t>or</w:t>
      </w:r>
      <w:r w:rsidR="00BD65C0">
        <w:rPr>
          <w:rPrChange w:id="163" w:author="proposal to full draft" w:date="2020-09-05T14:52:00Z">
            <w:rPr>
              <w:rFonts w:ascii="Garamond" w:hAnsi="Garamond"/>
              <w:color w:val="000000"/>
            </w:rPr>
          </w:rPrChange>
        </w:rPr>
        <w:t xml:space="preserve"> </w:t>
      </w:r>
      <w:r w:rsidRPr="0041018C">
        <w:rPr>
          <w:rPrChange w:id="164" w:author="proposal to full draft" w:date="2020-09-05T14:52:00Z">
            <w:rPr>
              <w:rFonts w:ascii="Garamond" w:hAnsi="Garamond"/>
              <w:color w:val="000000"/>
            </w:rPr>
          </w:rPrChange>
        </w:rPr>
        <w:t>section</w:t>
      </w:r>
      <w:del w:id="165" w:author="proposal to full draft" w:date="2020-09-05T14:52:00Z">
        <w:r w:rsidR="00F31254" w:rsidRPr="00F31254">
          <w:rPr>
            <w:rFonts w:ascii="Garamond" w:eastAsia="Times New Roman" w:hAnsi="Garamond" w:cs="Arial"/>
            <w:color w:val="000000"/>
          </w:rPr>
          <w:delText>. It’s an experiment everyone can try: in your own drafts, are you operating at sentence-level and below, or do you also work bigger-picture? Do you reorder and regroup? And do your answers change as you get</w:delText>
        </w:r>
      </w:del>
      <w:ins w:id="166" w:author="proposal to full draft" w:date="2020-09-05T14:52:00Z">
        <w:r w:rsidRPr="0041018C">
          <w:t>,</w:t>
        </w:r>
        <w:r w:rsidR="00BD65C0">
          <w:t xml:space="preserve"> </w:t>
        </w:r>
        <w:r w:rsidRPr="0041018C">
          <w:t>and</w:t>
        </w:r>
        <w:r w:rsidR="00BD65C0">
          <w:t xml:space="preserve"> </w:t>
        </w:r>
        <w:r w:rsidRPr="0041018C">
          <w:t>they</w:t>
        </w:r>
        <w:r w:rsidR="00BD65C0">
          <w:t xml:space="preserve"> </w:t>
        </w:r>
        <w:r w:rsidRPr="0041018C">
          <w:t>did</w:t>
        </w:r>
        <w:r w:rsidR="00BD65C0">
          <w:t xml:space="preserve"> </w:t>
        </w:r>
        <w:r w:rsidRPr="0041018C">
          <w:t>a</w:t>
        </w:r>
        <w:r w:rsidR="00BD65C0">
          <w:t xml:space="preserve"> </w:t>
        </w:r>
        <w:r w:rsidRPr="0041018C">
          <w:t>lot</w:t>
        </w:r>
      </w:ins>
      <w:r w:rsidR="00BD65C0">
        <w:rPr>
          <w:rPrChange w:id="167" w:author="proposal to full draft" w:date="2020-09-05T14:52:00Z">
            <w:rPr>
              <w:rFonts w:ascii="Garamond" w:hAnsi="Garamond"/>
              <w:color w:val="000000"/>
            </w:rPr>
          </w:rPrChange>
        </w:rPr>
        <w:t xml:space="preserve"> </w:t>
      </w:r>
      <w:r w:rsidRPr="0041018C">
        <w:rPr>
          <w:rPrChange w:id="168" w:author="proposal to full draft" w:date="2020-09-05T14:52:00Z">
            <w:rPr>
              <w:rFonts w:ascii="Garamond" w:hAnsi="Garamond"/>
              <w:color w:val="000000"/>
            </w:rPr>
          </w:rPrChange>
        </w:rPr>
        <w:t>more</w:t>
      </w:r>
      <w:r w:rsidR="00BD65C0">
        <w:rPr>
          <w:rPrChange w:id="169" w:author="proposal to full draft" w:date="2020-09-05T14:52:00Z">
            <w:rPr>
              <w:rFonts w:ascii="Garamond" w:hAnsi="Garamond"/>
              <w:color w:val="000000"/>
            </w:rPr>
          </w:rPrChange>
        </w:rPr>
        <w:t xml:space="preserve"> </w:t>
      </w:r>
      <w:del w:id="170" w:author="proposal to full draft" w:date="2020-09-05T14:52:00Z">
        <w:r w:rsidR="00F31254" w:rsidRPr="00F31254">
          <w:rPr>
            <w:rFonts w:ascii="Garamond" w:eastAsia="Times New Roman" w:hAnsi="Garamond" w:cs="Arial"/>
            <w:color w:val="000000"/>
          </w:rPr>
          <w:delText>focused practice</w:delText>
        </w:r>
      </w:del>
      <w:ins w:id="171" w:author="proposal to full draft" w:date="2020-09-05T14:52:00Z">
        <w:r w:rsidRPr="0041018C">
          <w:t>cutting</w:t>
        </w:r>
      </w:ins>
      <w:r w:rsidR="00BD65C0">
        <w:rPr>
          <w:rPrChange w:id="172" w:author="proposal to full draft" w:date="2020-09-05T14:52:00Z">
            <w:rPr>
              <w:rFonts w:ascii="Garamond" w:hAnsi="Garamond"/>
              <w:color w:val="000000"/>
            </w:rPr>
          </w:rPrChange>
        </w:rPr>
        <w:t xml:space="preserve"> </w:t>
      </w:r>
      <w:r w:rsidRPr="0041018C">
        <w:rPr>
          <w:rPrChange w:id="173" w:author="proposal to full draft" w:date="2020-09-05T14:52:00Z">
            <w:rPr>
              <w:rFonts w:ascii="Garamond" w:hAnsi="Garamond"/>
              <w:color w:val="000000"/>
            </w:rPr>
          </w:rPrChange>
        </w:rPr>
        <w:t>and</w:t>
      </w:r>
      <w:r w:rsidR="00BD65C0">
        <w:rPr>
          <w:rPrChange w:id="174" w:author="proposal to full draft" w:date="2020-09-05T14:52:00Z">
            <w:rPr>
              <w:rFonts w:ascii="Garamond" w:hAnsi="Garamond"/>
              <w:color w:val="000000"/>
            </w:rPr>
          </w:rPrChange>
        </w:rPr>
        <w:t xml:space="preserve"> </w:t>
      </w:r>
      <w:del w:id="175" w:author="proposal to full draft" w:date="2020-09-05T14:52:00Z">
        <w:r w:rsidR="00F31254" w:rsidRPr="00F31254">
          <w:rPr>
            <w:rFonts w:ascii="Garamond" w:eastAsia="Times New Roman" w:hAnsi="Garamond" w:cs="Arial"/>
            <w:color w:val="000000"/>
          </w:rPr>
          <w:delText>feedback?</w:delText>
        </w:r>
      </w:del>
      <w:ins w:id="176" w:author="proposal to full draft" w:date="2020-09-05T14:52:00Z">
        <w:r w:rsidRPr="0041018C">
          <w:t>reordering.</w:t>
        </w:r>
      </w:ins>
    </w:p>
    <w:p w14:paraId="1EDA3AB5" w14:textId="77777777" w:rsidR="00F31254" w:rsidRPr="00F31254" w:rsidRDefault="00F31254" w:rsidP="00F31254">
      <w:pPr>
        <w:rPr>
          <w:del w:id="177" w:author="proposal to full draft" w:date="2020-09-05T14:52:00Z"/>
          <w:rFonts w:ascii="Garamond" w:eastAsia="Times New Roman" w:hAnsi="Garamond" w:cs="Times New Roman"/>
        </w:rPr>
      </w:pPr>
    </w:p>
    <w:p w14:paraId="56E487B6" w14:textId="77777777" w:rsidR="0079011C" w:rsidRPr="0041018C" w:rsidRDefault="00863BA2" w:rsidP="0041018C">
      <w:pPr>
        <w:pStyle w:val="BodyText"/>
        <w:rPr>
          <w:ins w:id="178" w:author="proposal to full draft" w:date="2020-09-05T14:52:00Z"/>
        </w:rPr>
      </w:pPr>
      <w:ins w:id="179" w:author="proposal to full draft" w:date="2020-09-05T14:52:00Z">
        <w:r w:rsidRPr="0041018C">
          <w:t>There’s</w:t>
        </w:r>
        <w:r w:rsidR="00BD65C0">
          <w:t xml:space="preserve"> </w:t>
        </w:r>
        <w:r w:rsidRPr="0041018C">
          <w:t>more</w:t>
        </w:r>
        <w:r w:rsidR="00BD65C0">
          <w:t xml:space="preserve"> </w:t>
        </w:r>
        <w:r w:rsidRPr="0041018C">
          <w:t>to</w:t>
        </w:r>
        <w:r w:rsidR="00BD65C0">
          <w:t xml:space="preserve"> </w:t>
        </w:r>
        <w:r w:rsidRPr="0041018C">
          <w:t>it</w:t>
        </w:r>
        <w:r w:rsidR="00BD65C0">
          <w:t xml:space="preserve"> </w:t>
        </w:r>
        <w:r w:rsidRPr="0041018C">
          <w:t>than</w:t>
        </w:r>
        <w:r w:rsidR="00BD65C0">
          <w:t xml:space="preserve"> </w:t>
        </w:r>
        <w:r w:rsidRPr="0041018C">
          <w:t>the</w:t>
        </w:r>
        <w:r w:rsidR="00BD65C0">
          <w:t xml:space="preserve"> </w:t>
        </w:r>
        <w:r w:rsidRPr="0041018C">
          <w:t>mechanics:</w:t>
        </w:r>
        <w:r w:rsidR="00BD65C0">
          <w:t xml:space="preserve"> </w:t>
        </w:r>
        <w:r w:rsidRPr="0041018C">
          <w:t>the</w:t>
        </w:r>
        <w:r w:rsidR="00BD65C0">
          <w:t xml:space="preserve"> </w:t>
        </w:r>
        <w:r w:rsidRPr="0041018C">
          <w:t>differences</w:t>
        </w:r>
        <w:r w:rsidR="00BD65C0">
          <w:t xml:space="preserve"> </w:t>
        </w:r>
        <w:r w:rsidRPr="0041018C">
          <w:t>here</w:t>
        </w:r>
        <w:r w:rsidR="00BD65C0">
          <w:t xml:space="preserve"> </w:t>
        </w:r>
        <w:r w:rsidRPr="0041018C">
          <w:t>point</w:t>
        </w:r>
        <w:r w:rsidR="00BD65C0">
          <w:t xml:space="preserve"> </w:t>
        </w:r>
        <w:r w:rsidRPr="0041018C">
          <w:t>to</w:t>
        </w:r>
        <w:r w:rsidR="00BD65C0">
          <w:t xml:space="preserve"> </w:t>
        </w:r>
        <w:r w:rsidRPr="0041018C">
          <w:t>different</w:t>
        </w:r>
        <w:r w:rsidR="00BD65C0">
          <w:t xml:space="preserve"> </w:t>
        </w:r>
        <w:r w:rsidRPr="0041018C">
          <w:t>understandings</w:t>
        </w:r>
        <w:r w:rsidR="00BD65C0">
          <w:t xml:space="preserve"> </w:t>
        </w:r>
        <w:r w:rsidRPr="0041018C">
          <w:t>of</w:t>
        </w:r>
        <w:r w:rsidR="00BD65C0">
          <w:t xml:space="preserve"> </w:t>
        </w:r>
        <w:r w:rsidRPr="0041018C">
          <w:t>why</w:t>
        </w:r>
        <w:r w:rsidR="00BD65C0">
          <w:t xml:space="preserve"> </w:t>
        </w:r>
        <w:r w:rsidRPr="0041018C">
          <w:t>we</w:t>
        </w:r>
        <w:r w:rsidRPr="0041018C">
          <w:t>’re</w:t>
        </w:r>
        <w:r w:rsidR="00BD65C0">
          <w:t xml:space="preserve"> </w:t>
        </w:r>
        <w:r w:rsidRPr="0041018C">
          <w:t>revisiting</w:t>
        </w:r>
        <w:r w:rsidR="00BD65C0">
          <w:t xml:space="preserve"> </w:t>
        </w:r>
        <w:r w:rsidRPr="0041018C">
          <w:t>the</w:t>
        </w:r>
        <w:r w:rsidR="00BD65C0">
          <w:t xml:space="preserve"> </w:t>
        </w:r>
        <w:r w:rsidRPr="0041018C">
          <w:t>piece</w:t>
        </w:r>
        <w:r w:rsidR="00BD65C0">
          <w:t xml:space="preserve"> </w:t>
        </w:r>
        <w:r w:rsidRPr="0041018C">
          <w:t>in</w:t>
        </w:r>
        <w:r w:rsidR="00BD65C0">
          <w:t xml:space="preserve"> </w:t>
        </w:r>
        <w:r w:rsidRPr="0041018C">
          <w:t>the</w:t>
        </w:r>
        <w:r w:rsidR="00BD65C0">
          <w:t xml:space="preserve"> </w:t>
        </w:r>
        <w:r w:rsidRPr="0041018C">
          <w:t>first</w:t>
        </w:r>
        <w:r w:rsidR="00BD65C0">
          <w:t xml:space="preserve"> </w:t>
        </w:r>
        <w:r w:rsidRPr="0041018C">
          <w:t>place.</w:t>
        </w:r>
        <w:r w:rsidR="00BD65C0">
          <w:t xml:space="preserve"> </w:t>
        </w:r>
        <w:r w:rsidRPr="0041018C">
          <w:t>If</w:t>
        </w:r>
        <w:r w:rsidR="00BD65C0">
          <w:t xml:space="preserve"> </w:t>
        </w:r>
        <w:r w:rsidRPr="0041018C">
          <w:t>we’re</w:t>
        </w:r>
        <w:r w:rsidR="00BD65C0">
          <w:t xml:space="preserve"> </w:t>
        </w:r>
        <w:r w:rsidRPr="0041018C">
          <w:t>mostly</w:t>
        </w:r>
        <w:r w:rsidR="00BD65C0">
          <w:t xml:space="preserve"> </w:t>
        </w:r>
        <w:r w:rsidRPr="0041018C">
          <w:t>swapping</w:t>
        </w:r>
        <w:r w:rsidR="00BD65C0">
          <w:t xml:space="preserve"> </w:t>
        </w:r>
        <w:r w:rsidRPr="0041018C">
          <w:t>out</w:t>
        </w:r>
        <w:r w:rsidR="00BD65C0">
          <w:t xml:space="preserve"> </w:t>
        </w:r>
        <w:r w:rsidRPr="0041018C">
          <w:t>one</w:t>
        </w:r>
        <w:r w:rsidR="00BD65C0">
          <w:t xml:space="preserve"> </w:t>
        </w:r>
        <w:r w:rsidRPr="0041018C">
          <w:t>synonym</w:t>
        </w:r>
        <w:r w:rsidR="00BD65C0">
          <w:t xml:space="preserve"> </w:t>
        </w:r>
        <w:r w:rsidRPr="0041018C">
          <w:t>for</w:t>
        </w:r>
        <w:r w:rsidR="00BD65C0">
          <w:t xml:space="preserve"> </w:t>
        </w:r>
        <w:r w:rsidRPr="0041018C">
          <w:t>another,</w:t>
        </w:r>
        <w:r w:rsidR="00BD65C0">
          <w:t xml:space="preserve"> </w:t>
        </w:r>
        <w:r w:rsidRPr="0041018C">
          <w:t>then</w:t>
        </w:r>
        <w:r w:rsidR="00BD65C0">
          <w:t xml:space="preserve"> </w:t>
        </w:r>
        <w:r w:rsidRPr="0041018C">
          <w:t>the</w:t>
        </w:r>
        <w:r w:rsidR="00BD65C0">
          <w:t xml:space="preserve"> </w:t>
        </w:r>
        <w:r w:rsidRPr="0041018C">
          <w:t>problem</w:t>
        </w:r>
        <w:r w:rsidR="00BD65C0">
          <w:t xml:space="preserve"> </w:t>
        </w:r>
        <w:r w:rsidRPr="0041018C">
          <w:t>we’re</w:t>
        </w:r>
        <w:r w:rsidR="00BD65C0">
          <w:t xml:space="preserve"> </w:t>
        </w:r>
        <w:r w:rsidRPr="0041018C">
          <w:t>solving</w:t>
        </w:r>
        <w:r w:rsidR="00BD65C0">
          <w:t xml:space="preserve"> </w:t>
        </w:r>
        <w:r w:rsidRPr="0041018C">
          <w:t>is</w:t>
        </w:r>
        <w:r w:rsidR="00BD65C0">
          <w:t xml:space="preserve"> </w:t>
        </w:r>
        <w:r w:rsidRPr="0041018C">
          <w:t>probably</w:t>
        </w:r>
        <w:r w:rsidR="00BD65C0">
          <w:t xml:space="preserve"> </w:t>
        </w:r>
        <w:r w:rsidRPr="0041018C">
          <w:t>about</w:t>
        </w:r>
        <w:r w:rsidR="00BD65C0">
          <w:t xml:space="preserve"> </w:t>
        </w:r>
        <w:r w:rsidRPr="0041018C">
          <w:t>polish</w:t>
        </w:r>
        <w:r w:rsidR="00BD65C0">
          <w:t xml:space="preserve"> </w:t>
        </w:r>
        <w:r w:rsidRPr="0041018C">
          <w:t>and</w:t>
        </w:r>
        <w:r w:rsidR="00BD65C0">
          <w:t xml:space="preserve"> </w:t>
        </w:r>
        <w:r w:rsidRPr="0041018C">
          <w:t>presentation.</w:t>
        </w:r>
        <w:r w:rsidR="00BD65C0">
          <w:t xml:space="preserve"> </w:t>
        </w:r>
        <w:r w:rsidRPr="0041018C">
          <w:t>That</w:t>
        </w:r>
        <w:r w:rsidR="00BD65C0">
          <w:t xml:space="preserve"> </w:t>
        </w:r>
        <w:r w:rsidRPr="0041018C">
          <w:t>approach</w:t>
        </w:r>
        <w:r w:rsidR="00BD65C0">
          <w:t xml:space="preserve"> </w:t>
        </w:r>
        <w:r w:rsidRPr="0041018C">
          <w:t>can</w:t>
        </w:r>
        <w:r w:rsidR="00BD65C0">
          <w:t xml:space="preserve"> </w:t>
        </w:r>
        <w:r w:rsidRPr="0041018C">
          <w:t>be</w:t>
        </w:r>
        <w:r w:rsidR="00BD65C0">
          <w:t xml:space="preserve"> </w:t>
        </w:r>
        <w:r w:rsidRPr="0041018C">
          <w:t>useful</w:t>
        </w:r>
        <w:r w:rsidR="00BD65C0">
          <w:t xml:space="preserve"> </w:t>
        </w:r>
        <w:r w:rsidRPr="0041018C">
          <w:t>for</w:t>
        </w:r>
        <w:r w:rsidR="00BD65C0">
          <w:t xml:space="preserve"> </w:t>
        </w:r>
        <w:r w:rsidRPr="0041018C">
          <w:t>adapting</w:t>
        </w:r>
        <w:r w:rsidR="00BD65C0">
          <w:t xml:space="preserve"> </w:t>
        </w:r>
        <w:r w:rsidRPr="0041018C">
          <w:t>to</w:t>
        </w:r>
        <w:r w:rsidR="00BD65C0">
          <w:t xml:space="preserve"> </w:t>
        </w:r>
        <w:r w:rsidRPr="0041018C">
          <w:t>or</w:t>
        </w:r>
        <w:r w:rsidR="00BD65C0">
          <w:t xml:space="preserve"> </w:t>
        </w:r>
        <w:r w:rsidRPr="0041018C">
          <w:t>shaping</w:t>
        </w:r>
        <w:r w:rsidR="00BD65C0">
          <w:t xml:space="preserve"> </w:t>
        </w:r>
        <w:r w:rsidRPr="0041018C">
          <w:t>our</w:t>
        </w:r>
        <w:r w:rsidR="00BD65C0">
          <w:t xml:space="preserve"> </w:t>
        </w:r>
        <w:r w:rsidRPr="0041018C">
          <w:t>audience,</w:t>
        </w:r>
        <w:r w:rsidR="00BD65C0">
          <w:t xml:space="preserve"> </w:t>
        </w:r>
        <w:r w:rsidRPr="0041018C">
          <w:t>and</w:t>
        </w:r>
        <w:r w:rsidR="00BD65C0">
          <w:t xml:space="preserve"> </w:t>
        </w:r>
        <w:r w:rsidRPr="0041018C">
          <w:t>so</w:t>
        </w:r>
        <w:r w:rsidR="00BD65C0">
          <w:t xml:space="preserve"> </w:t>
        </w:r>
        <w:r w:rsidRPr="0041018C">
          <w:t>I’d</w:t>
        </w:r>
        <w:r w:rsidR="00BD65C0">
          <w:t xml:space="preserve"> </w:t>
        </w:r>
        <w:r w:rsidRPr="0041018C">
          <w:t>nev</w:t>
        </w:r>
        <w:r w:rsidRPr="0041018C">
          <w:t>er</w:t>
        </w:r>
        <w:r w:rsidR="00BD65C0">
          <w:t xml:space="preserve"> </w:t>
        </w:r>
        <w:r w:rsidRPr="0041018C">
          <w:t>say</w:t>
        </w:r>
        <w:r w:rsidR="00BD65C0">
          <w:t xml:space="preserve"> </w:t>
        </w:r>
        <w:r w:rsidRPr="0041018C">
          <w:t>that</w:t>
        </w:r>
        <w:r w:rsidR="00BD65C0">
          <w:t xml:space="preserve"> </w:t>
        </w:r>
        <w:r w:rsidRPr="0041018C">
          <w:t>changes</w:t>
        </w:r>
        <w:r w:rsidR="00BD65C0">
          <w:t xml:space="preserve"> </w:t>
        </w:r>
        <w:r w:rsidRPr="0041018C">
          <w:t>smaller</w:t>
        </w:r>
        <w:r w:rsidR="00BD65C0">
          <w:t xml:space="preserve"> </w:t>
        </w:r>
        <w:r w:rsidRPr="0041018C">
          <w:t>than</w:t>
        </w:r>
        <w:r w:rsidR="00BD65C0">
          <w:t xml:space="preserve"> </w:t>
        </w:r>
        <w:r w:rsidRPr="0041018C">
          <w:t>the</w:t>
        </w:r>
        <w:r w:rsidR="00BD65C0">
          <w:t xml:space="preserve"> </w:t>
        </w:r>
        <w:r w:rsidRPr="0041018C">
          <w:t>sentence</w:t>
        </w:r>
        <w:r w:rsidR="00BD65C0">
          <w:t xml:space="preserve"> </w:t>
        </w:r>
        <w:r w:rsidRPr="0041018C">
          <w:t>aren’t</w:t>
        </w:r>
        <w:r w:rsidR="00BD65C0">
          <w:t xml:space="preserve"> </w:t>
        </w:r>
        <w:r w:rsidRPr="0041018C">
          <w:t>important</w:t>
        </w:r>
        <w:r w:rsidR="00BD65C0">
          <w:t>—</w:t>
        </w:r>
        <w:r w:rsidRPr="0041018C">
          <w:t>but</w:t>
        </w:r>
        <w:r w:rsidR="00BD65C0">
          <w:t xml:space="preserve"> </w:t>
        </w:r>
        <w:r w:rsidRPr="0041018C">
          <w:t>there</w:t>
        </w:r>
        <w:r w:rsidR="00BD65C0">
          <w:t xml:space="preserve"> </w:t>
        </w:r>
        <w:r w:rsidRPr="0041018C">
          <w:t>are</w:t>
        </w:r>
        <w:r w:rsidR="00BD65C0">
          <w:t xml:space="preserve"> </w:t>
        </w:r>
        <w:r w:rsidRPr="0041018C">
          <w:t>other</w:t>
        </w:r>
        <w:r w:rsidR="00BD65C0">
          <w:t xml:space="preserve"> </w:t>
        </w:r>
        <w:r w:rsidRPr="0041018C">
          <w:t>problems</w:t>
        </w:r>
        <w:r w:rsidR="00BD65C0">
          <w:t xml:space="preserve"> </w:t>
        </w:r>
        <w:r w:rsidRPr="0041018C">
          <w:t>that</w:t>
        </w:r>
        <w:r w:rsidR="00BD65C0">
          <w:t xml:space="preserve"> </w:t>
        </w:r>
        <w:r w:rsidRPr="0041018C">
          <w:t>revision</w:t>
        </w:r>
        <w:r w:rsidR="00BD65C0">
          <w:t xml:space="preserve"> </w:t>
        </w:r>
        <w:r w:rsidRPr="0041018C">
          <w:t>can</w:t>
        </w:r>
        <w:r w:rsidR="00BD65C0">
          <w:t xml:space="preserve"> </w:t>
        </w:r>
        <w:r w:rsidRPr="0041018C">
          <w:t>address.</w:t>
        </w:r>
        <w:r w:rsidR="00BD65C0">
          <w:t xml:space="preserve"> </w:t>
        </w:r>
        <w:r w:rsidRPr="0041018C">
          <w:t>Movement</w:t>
        </w:r>
        <w:r w:rsidR="00BD65C0">
          <w:t xml:space="preserve"> </w:t>
        </w:r>
        <w:r w:rsidRPr="0041018C">
          <w:t>often</w:t>
        </w:r>
        <w:r w:rsidR="00BD65C0">
          <w:t xml:space="preserve"> </w:t>
        </w:r>
        <w:r w:rsidRPr="0041018C">
          <w:t>signals</w:t>
        </w:r>
        <w:r w:rsidR="00BD65C0">
          <w:t xml:space="preserve"> </w:t>
        </w:r>
        <w:r w:rsidRPr="0041018C">
          <w:t>deeper</w:t>
        </w:r>
        <w:r w:rsidR="00BD65C0">
          <w:t xml:space="preserve"> </w:t>
        </w:r>
        <w:r w:rsidRPr="0041018C">
          <w:t>thinking,</w:t>
        </w:r>
        <w:r w:rsidR="00BD65C0">
          <w:t xml:space="preserve"> </w:t>
        </w:r>
        <w:r w:rsidRPr="0041018C">
          <w:t>or</w:t>
        </w:r>
        <w:r w:rsidR="00BD65C0">
          <w:t xml:space="preserve"> </w:t>
        </w:r>
        <w:r w:rsidRPr="0041018C">
          <w:t>re-thinking,</w:t>
        </w:r>
        <w:r w:rsidR="00BD65C0">
          <w:t xml:space="preserve"> </w:t>
        </w:r>
        <w:r w:rsidRPr="0041018C">
          <w:t>because</w:t>
        </w:r>
        <w:r w:rsidR="00BD65C0">
          <w:t xml:space="preserve"> </w:t>
        </w:r>
        <w:r w:rsidRPr="0041018C">
          <w:t>it’s</w:t>
        </w:r>
        <w:r w:rsidR="00BD65C0">
          <w:t xml:space="preserve"> </w:t>
        </w:r>
        <w:r w:rsidRPr="0041018C">
          <w:t>a</w:t>
        </w:r>
        <w:r w:rsidR="00BD65C0">
          <w:t xml:space="preserve"> </w:t>
        </w:r>
        <w:r w:rsidRPr="0041018C">
          <w:t>reconfiguration</w:t>
        </w:r>
        <w:r w:rsidR="00BD65C0">
          <w:t xml:space="preserve"> </w:t>
        </w:r>
        <w:r w:rsidRPr="0041018C">
          <w:t>of</w:t>
        </w:r>
        <w:r w:rsidR="00BD65C0">
          <w:t xml:space="preserve"> </w:t>
        </w:r>
        <w:r w:rsidRPr="0041018C">
          <w:t>what</w:t>
        </w:r>
        <w:r w:rsidR="00BD65C0">
          <w:t xml:space="preserve"> </w:t>
        </w:r>
        <w:r w:rsidRPr="0041018C">
          <w:t>we</w:t>
        </w:r>
        <w:r w:rsidR="00BD65C0">
          <w:t xml:space="preserve"> </w:t>
        </w:r>
        <w:r w:rsidRPr="0041018C">
          <w:t>thought</w:t>
        </w:r>
        <w:r w:rsidR="00BD65C0">
          <w:t xml:space="preserve"> </w:t>
        </w:r>
        <w:r w:rsidRPr="0041018C">
          <w:t>we</w:t>
        </w:r>
        <w:r w:rsidR="00BD65C0">
          <w:t xml:space="preserve"> </w:t>
        </w:r>
        <w:r w:rsidRPr="0041018C">
          <w:t>were</w:t>
        </w:r>
        <w:r w:rsidR="00BD65C0">
          <w:t xml:space="preserve"> </w:t>
        </w:r>
        <w:r w:rsidRPr="0041018C">
          <w:t>doing</w:t>
        </w:r>
        <w:r w:rsidR="00BD65C0">
          <w:t xml:space="preserve"> </w:t>
        </w:r>
        <w:r w:rsidRPr="0041018C">
          <w:t>in</w:t>
        </w:r>
        <w:r w:rsidR="00BD65C0">
          <w:t xml:space="preserve"> </w:t>
        </w:r>
        <w:r w:rsidRPr="0041018C">
          <w:t>the</w:t>
        </w:r>
        <w:r w:rsidR="00BD65C0">
          <w:t xml:space="preserve"> </w:t>
        </w:r>
        <w:r w:rsidRPr="0041018C">
          <w:t>earlier</w:t>
        </w:r>
        <w:r w:rsidR="00BD65C0">
          <w:t xml:space="preserve"> </w:t>
        </w:r>
        <w:r w:rsidRPr="0041018C">
          <w:t>draft.</w:t>
        </w:r>
        <w:r w:rsidR="00BD65C0">
          <w:t xml:space="preserve"> </w:t>
        </w:r>
        <w:r w:rsidRPr="0041018C">
          <w:t>For</w:t>
        </w:r>
        <w:r w:rsidR="00BD65C0">
          <w:t xml:space="preserve"> </w:t>
        </w:r>
        <w:r w:rsidRPr="0041018C">
          <w:t>example,</w:t>
        </w:r>
        <w:r w:rsidR="00BD65C0">
          <w:t xml:space="preserve"> </w:t>
        </w:r>
        <w:r w:rsidRPr="0041018C">
          <w:t>we</w:t>
        </w:r>
        <w:r w:rsidR="00BD65C0">
          <w:t xml:space="preserve"> </w:t>
        </w:r>
        <w:r w:rsidRPr="0041018C">
          <w:t>might</w:t>
        </w:r>
        <w:r w:rsidR="00BD65C0">
          <w:t xml:space="preserve"> </w:t>
        </w:r>
        <w:r w:rsidRPr="0041018C">
          <w:t>realize</w:t>
        </w:r>
        <w:r w:rsidR="00BD65C0">
          <w:t xml:space="preserve"> </w:t>
        </w:r>
        <w:r w:rsidRPr="0041018C">
          <w:t>that</w:t>
        </w:r>
        <w:r w:rsidR="00BD65C0">
          <w:t xml:space="preserve"> </w:t>
        </w:r>
        <w:r w:rsidRPr="0041018C">
          <w:t>an</w:t>
        </w:r>
        <w:r w:rsidR="00BD65C0">
          <w:t xml:space="preserve"> </w:t>
        </w:r>
        <w:r w:rsidRPr="0041018C">
          <w:t>idea</w:t>
        </w:r>
        <w:r w:rsidR="00BD65C0">
          <w:t xml:space="preserve"> </w:t>
        </w:r>
        <w:r w:rsidRPr="0041018C">
          <w:t>we’d</w:t>
        </w:r>
        <w:r w:rsidR="00BD65C0">
          <w:t xml:space="preserve"> </w:t>
        </w:r>
        <w:r w:rsidRPr="0041018C">
          <w:t>come</w:t>
        </w:r>
        <w:r w:rsidR="00BD65C0">
          <w:t xml:space="preserve"> </w:t>
        </w:r>
        <w:r w:rsidRPr="0041018C">
          <w:t>to</w:t>
        </w:r>
        <w:r w:rsidR="00BD65C0">
          <w:t xml:space="preserve"> </w:t>
        </w:r>
        <w:r w:rsidRPr="0041018C">
          <w:t>only</w:t>
        </w:r>
        <w:r w:rsidR="00BD65C0">
          <w:t xml:space="preserve"> </w:t>
        </w:r>
        <w:r w:rsidRPr="0041018C">
          <w:t>at</w:t>
        </w:r>
        <w:r w:rsidR="00BD65C0">
          <w:t xml:space="preserve"> </w:t>
        </w:r>
        <w:r w:rsidRPr="0041018C">
          <w:t>the</w:t>
        </w:r>
        <w:r w:rsidR="00BD65C0">
          <w:t xml:space="preserve"> </w:t>
        </w:r>
        <w:r w:rsidRPr="0041018C">
          <w:t>end</w:t>
        </w:r>
        <w:r w:rsidR="00BD65C0">
          <w:t xml:space="preserve"> </w:t>
        </w:r>
        <w:r w:rsidRPr="0041018C">
          <w:t>of</w:t>
        </w:r>
        <w:r w:rsidR="00BD65C0">
          <w:t xml:space="preserve"> </w:t>
        </w:r>
        <w:r w:rsidRPr="0041018C">
          <w:t>a</w:t>
        </w:r>
        <w:r w:rsidR="00BD65C0">
          <w:t xml:space="preserve"> </w:t>
        </w:r>
        <w:r w:rsidRPr="0041018C">
          <w:t>paragraph</w:t>
        </w:r>
        <w:r w:rsidR="00BD65C0">
          <w:t xml:space="preserve"> </w:t>
        </w:r>
        <w:r w:rsidRPr="0041018C">
          <w:t>or</w:t>
        </w:r>
        <w:r w:rsidR="00BD65C0">
          <w:t xml:space="preserve"> </w:t>
        </w:r>
        <w:r w:rsidRPr="0041018C">
          <w:t>page</w:t>
        </w:r>
        <w:r w:rsidR="00BD65C0">
          <w:t xml:space="preserve"> </w:t>
        </w:r>
        <w:r w:rsidRPr="0041018C">
          <w:t>really</w:t>
        </w:r>
        <w:r w:rsidR="00BD65C0">
          <w:t xml:space="preserve"> </w:t>
        </w:r>
        <w:r w:rsidRPr="0041018C">
          <w:t>ought</w:t>
        </w:r>
        <w:r w:rsidR="00BD65C0">
          <w:t xml:space="preserve"> </w:t>
        </w:r>
        <w:r w:rsidRPr="0041018C">
          <w:t>to</w:t>
        </w:r>
        <w:r w:rsidR="00BD65C0">
          <w:t xml:space="preserve"> </w:t>
        </w:r>
        <w:r w:rsidRPr="0041018C">
          <w:t>come</w:t>
        </w:r>
        <w:r w:rsidR="00BD65C0">
          <w:t xml:space="preserve"> </w:t>
        </w:r>
        <w:r w:rsidRPr="0041018C">
          <w:t>earlier</w:t>
        </w:r>
        <w:r w:rsidR="00BD65C0">
          <w:t xml:space="preserve"> </w:t>
        </w:r>
        <w:r w:rsidRPr="0041018C">
          <w:t>(reordering);</w:t>
        </w:r>
        <w:r w:rsidR="00BD65C0">
          <w:t xml:space="preserve"> </w:t>
        </w:r>
        <w:r w:rsidRPr="0041018C">
          <w:t>in</w:t>
        </w:r>
        <w:r w:rsidR="00BD65C0">
          <w:t xml:space="preserve"> </w:t>
        </w:r>
        <w:r w:rsidRPr="0041018C">
          <w:t>that</w:t>
        </w:r>
        <w:r w:rsidR="00BD65C0">
          <w:t xml:space="preserve"> </w:t>
        </w:r>
        <w:r w:rsidRPr="0041018C">
          <w:t>new</w:t>
        </w:r>
        <w:r w:rsidR="00BD65C0">
          <w:t xml:space="preserve"> </w:t>
        </w:r>
        <w:r w:rsidRPr="0041018C">
          <w:t>position</w:t>
        </w:r>
        <w:r w:rsidR="00BD65C0">
          <w:t xml:space="preserve"> </w:t>
        </w:r>
        <w:r w:rsidRPr="0041018C">
          <w:t>it</w:t>
        </w:r>
        <w:r w:rsidR="00BD65C0">
          <w:t xml:space="preserve"> </w:t>
        </w:r>
        <w:r w:rsidRPr="0041018C">
          <w:t>may</w:t>
        </w:r>
        <w:r w:rsidR="00BD65C0">
          <w:t xml:space="preserve"> </w:t>
        </w:r>
        <w:r w:rsidRPr="0041018C">
          <w:t>trigger</w:t>
        </w:r>
        <w:r w:rsidR="00BD65C0">
          <w:t xml:space="preserve"> </w:t>
        </w:r>
        <w:r w:rsidRPr="0041018C">
          <w:t>new</w:t>
        </w:r>
        <w:r w:rsidR="00BD65C0">
          <w:t xml:space="preserve"> </w:t>
        </w:r>
        <w:r w:rsidRPr="0041018C">
          <w:t>connections</w:t>
        </w:r>
        <w:r w:rsidR="00BD65C0">
          <w:t xml:space="preserve"> </w:t>
        </w:r>
        <w:r w:rsidRPr="0041018C">
          <w:t>(addition</w:t>
        </w:r>
        <w:r w:rsidR="00BD65C0">
          <w:t xml:space="preserve"> </w:t>
        </w:r>
        <w:r w:rsidRPr="0041018C">
          <w:t>in</w:t>
        </w:r>
        <w:r w:rsidR="00BD65C0">
          <w:t xml:space="preserve"> </w:t>
        </w:r>
        <w:r w:rsidRPr="0041018C">
          <w:t>the</w:t>
        </w:r>
        <w:r w:rsidR="00BD65C0">
          <w:t xml:space="preserve"> </w:t>
        </w:r>
        <w:r w:rsidRPr="0041018C">
          <w:t>middle</w:t>
        </w:r>
        <w:r w:rsidR="00BD65C0">
          <w:t xml:space="preserve"> </w:t>
        </w:r>
        <w:r w:rsidRPr="0041018C">
          <w:t>of</w:t>
        </w:r>
        <w:r w:rsidR="00BD65C0">
          <w:t xml:space="preserve"> </w:t>
        </w:r>
        <w:r w:rsidRPr="0041018C">
          <w:t>the</w:t>
        </w:r>
        <w:r w:rsidR="00BD65C0">
          <w:t xml:space="preserve"> </w:t>
        </w:r>
        <w:r w:rsidRPr="0041018C">
          <w:t>draft,</w:t>
        </w:r>
        <w:r w:rsidR="00BD65C0">
          <w:t xml:space="preserve"> </w:t>
        </w:r>
        <w:r w:rsidRPr="0041018C">
          <w:t>not</w:t>
        </w:r>
        <w:r w:rsidR="00BD65C0">
          <w:t xml:space="preserve"> </w:t>
        </w:r>
        <w:r w:rsidRPr="0041018C">
          <w:t>just</w:t>
        </w:r>
        <w:r w:rsidR="00BD65C0">
          <w:t xml:space="preserve"> </w:t>
        </w:r>
        <w:r w:rsidRPr="0041018C">
          <w:t>at</w:t>
        </w:r>
        <w:r w:rsidR="00BD65C0">
          <w:t xml:space="preserve"> </w:t>
        </w:r>
        <w:r w:rsidRPr="0041018C">
          <w:t>the</w:t>
        </w:r>
        <w:r w:rsidR="00BD65C0">
          <w:t xml:space="preserve"> </w:t>
        </w:r>
        <w:r w:rsidRPr="0041018C">
          <w:t>end).</w:t>
        </w:r>
        <w:r w:rsidR="00BD65C0">
          <w:t xml:space="preserve"> </w:t>
        </w:r>
        <w:r w:rsidRPr="0041018C">
          <w:t>Whole</w:t>
        </w:r>
        <w:r w:rsidR="00BD65C0">
          <w:t xml:space="preserve"> </w:t>
        </w:r>
        <w:r w:rsidRPr="0041018C">
          <w:t>paragraphs</w:t>
        </w:r>
        <w:r w:rsidR="00BD65C0">
          <w:t xml:space="preserve"> </w:t>
        </w:r>
        <w:r w:rsidRPr="0041018C">
          <w:t>that</w:t>
        </w:r>
        <w:r w:rsidR="00BD65C0">
          <w:t xml:space="preserve"> </w:t>
        </w:r>
        <w:r w:rsidRPr="0041018C">
          <w:t>lead</w:t>
        </w:r>
        <w:r w:rsidR="00BD65C0">
          <w:t xml:space="preserve"> </w:t>
        </w:r>
        <w:r w:rsidRPr="0041018C">
          <w:t>in</w:t>
        </w:r>
        <w:r w:rsidR="00BD65C0">
          <w:t xml:space="preserve"> </w:t>
        </w:r>
        <w:r w:rsidRPr="0041018C">
          <w:t>different</w:t>
        </w:r>
        <w:r w:rsidR="00BD65C0">
          <w:t xml:space="preserve"> </w:t>
        </w:r>
        <w:r w:rsidRPr="0041018C">
          <w:t>directions</w:t>
        </w:r>
        <w:r w:rsidR="00BD65C0">
          <w:t xml:space="preserve"> </w:t>
        </w:r>
        <w:r w:rsidRPr="0041018C">
          <w:t>might</w:t>
        </w:r>
        <w:r w:rsidR="00BD65C0">
          <w:t xml:space="preserve"> </w:t>
        </w:r>
        <w:r w:rsidRPr="0041018C">
          <w:t>now</w:t>
        </w:r>
        <w:r w:rsidR="00BD65C0">
          <w:t xml:space="preserve"> </w:t>
        </w:r>
        <w:r w:rsidRPr="0041018C">
          <w:t>cease</w:t>
        </w:r>
        <w:r w:rsidR="00BD65C0">
          <w:t xml:space="preserve"> </w:t>
        </w:r>
        <w:r w:rsidRPr="0041018C">
          <w:t>to</w:t>
        </w:r>
        <w:r w:rsidR="00BD65C0">
          <w:t xml:space="preserve"> </w:t>
        </w:r>
        <w:r w:rsidRPr="0041018C">
          <w:t>be</w:t>
        </w:r>
        <w:r w:rsidR="00BD65C0">
          <w:t xml:space="preserve"> </w:t>
        </w:r>
        <w:r w:rsidRPr="0041018C">
          <w:t>relevant</w:t>
        </w:r>
        <w:r w:rsidR="00BD65C0">
          <w:t xml:space="preserve"> </w:t>
        </w:r>
        <w:r w:rsidRPr="0041018C">
          <w:t>(subtraction),</w:t>
        </w:r>
        <w:r w:rsidR="00BD65C0">
          <w:t xml:space="preserve"> </w:t>
        </w:r>
        <w:r w:rsidRPr="0041018C">
          <w:t>or</w:t>
        </w:r>
        <w:r w:rsidR="00BD65C0">
          <w:t xml:space="preserve"> </w:t>
        </w:r>
        <w:r w:rsidRPr="0041018C">
          <w:t>might</w:t>
        </w:r>
        <w:r w:rsidR="00BD65C0">
          <w:t xml:space="preserve"> </w:t>
        </w:r>
        <w:r w:rsidRPr="0041018C">
          <w:t>need</w:t>
        </w:r>
        <w:r w:rsidR="00BD65C0">
          <w:t xml:space="preserve"> </w:t>
        </w:r>
        <w:r w:rsidRPr="0041018C">
          <w:t>new</w:t>
        </w:r>
        <w:r w:rsidR="00BD65C0">
          <w:t xml:space="preserve"> </w:t>
        </w:r>
        <w:r w:rsidRPr="0041018C">
          <w:t>transitions</w:t>
        </w:r>
        <w:r w:rsidR="00BD65C0">
          <w:t xml:space="preserve"> </w:t>
        </w:r>
        <w:r w:rsidRPr="0041018C">
          <w:t>to</w:t>
        </w:r>
        <w:r w:rsidR="00BD65C0">
          <w:t xml:space="preserve"> </w:t>
        </w:r>
        <w:r w:rsidRPr="0041018C">
          <w:t>make</w:t>
        </w:r>
        <w:r w:rsidR="00BD65C0">
          <w:t xml:space="preserve"> </w:t>
        </w:r>
        <w:r w:rsidRPr="0041018C">
          <w:t>sense</w:t>
        </w:r>
        <w:r w:rsidR="00BD65C0">
          <w:t xml:space="preserve"> </w:t>
        </w:r>
        <w:r w:rsidRPr="0041018C">
          <w:t>(substitution</w:t>
        </w:r>
        <w:r w:rsidR="00BD65C0">
          <w:t xml:space="preserve"> </w:t>
        </w:r>
        <w:r w:rsidRPr="0041018C">
          <w:t>of</w:t>
        </w:r>
        <w:r w:rsidR="00BD65C0">
          <w:t xml:space="preserve"> </w:t>
        </w:r>
        <w:r w:rsidRPr="0041018C">
          <w:t>whole</w:t>
        </w:r>
        <w:r w:rsidR="00BD65C0">
          <w:t xml:space="preserve"> </w:t>
        </w:r>
        <w:r w:rsidRPr="0041018C">
          <w:t>sentences,</w:t>
        </w:r>
        <w:r w:rsidR="00BD65C0">
          <w:t xml:space="preserve"> </w:t>
        </w:r>
        <w:r w:rsidRPr="0041018C">
          <w:t>not</w:t>
        </w:r>
        <w:r w:rsidR="00BD65C0">
          <w:t xml:space="preserve"> </w:t>
        </w:r>
        <w:r w:rsidRPr="0041018C">
          <w:t>just</w:t>
        </w:r>
        <w:r w:rsidR="00BD65C0">
          <w:t xml:space="preserve"> </w:t>
        </w:r>
        <w:r w:rsidRPr="0041018C">
          <w:t>phrases).</w:t>
        </w:r>
      </w:ins>
    </w:p>
    <w:p w14:paraId="1837275D" w14:textId="77777777" w:rsidR="0079011C" w:rsidRPr="0041018C" w:rsidRDefault="00863BA2" w:rsidP="0041018C">
      <w:pPr>
        <w:pStyle w:val="BodyText"/>
        <w:rPr>
          <w:ins w:id="180" w:author="proposal to full draft" w:date="2020-09-05T14:52:00Z"/>
        </w:rPr>
      </w:pPr>
      <w:ins w:id="181" w:author="proposal to full draft" w:date="2020-09-05T14:52:00Z">
        <w:r w:rsidRPr="0041018C">
          <w:t>Where</w:t>
        </w:r>
        <w:r w:rsidR="00BD65C0">
          <w:t xml:space="preserve"> </w:t>
        </w:r>
        <w:r w:rsidRPr="0041018C">
          <w:t>do</w:t>
        </w:r>
        <w:r w:rsidR="00BD65C0">
          <w:t xml:space="preserve"> </w:t>
        </w:r>
        <w:r w:rsidRPr="0041018C">
          <w:t>you</w:t>
        </w:r>
        <w:r w:rsidR="00BD65C0">
          <w:t xml:space="preserve"> </w:t>
        </w:r>
        <w:r w:rsidRPr="0041018C">
          <w:t>find</w:t>
        </w:r>
        <w:r w:rsidR="00BD65C0">
          <w:t xml:space="preserve"> </w:t>
        </w:r>
        <w:r w:rsidRPr="0041018C">
          <w:t>yourself</w:t>
        </w:r>
        <w:r w:rsidR="00BD65C0">
          <w:t xml:space="preserve"> </w:t>
        </w:r>
        <w:r w:rsidRPr="0041018C">
          <w:t>on</w:t>
        </w:r>
        <w:r w:rsidR="00BD65C0">
          <w:t xml:space="preserve"> </w:t>
        </w:r>
        <w:r w:rsidRPr="0041018C">
          <w:t>that</w:t>
        </w:r>
        <w:r w:rsidR="00BD65C0">
          <w:t xml:space="preserve"> </w:t>
        </w:r>
        <w:r w:rsidRPr="0041018C">
          <w:t>spectrum?</w:t>
        </w:r>
        <w:r w:rsidR="00BD65C0">
          <w:t xml:space="preserve"> </w:t>
        </w:r>
        <w:r w:rsidRPr="0041018C">
          <w:t>When</w:t>
        </w:r>
        <w:r w:rsidR="00BD65C0">
          <w:t xml:space="preserve"> </w:t>
        </w:r>
        <w:r w:rsidRPr="0041018C">
          <w:t>you</w:t>
        </w:r>
        <w:r w:rsidR="00BD65C0">
          <w:t xml:space="preserve"> </w:t>
        </w:r>
        <w:r w:rsidRPr="0041018C">
          <w:t>have</w:t>
        </w:r>
        <w:r w:rsidR="00BD65C0">
          <w:t xml:space="preserve"> </w:t>
        </w:r>
        <w:r w:rsidRPr="0041018C">
          <w:t>to</w:t>
        </w:r>
        <w:r w:rsidR="00BD65C0">
          <w:t xml:space="preserve"> </w:t>
        </w:r>
        <w:r w:rsidRPr="0041018C">
          <w:t>revisit</w:t>
        </w:r>
        <w:r w:rsidR="00BD65C0">
          <w:t xml:space="preserve"> </w:t>
        </w:r>
        <w:r w:rsidRPr="0041018C">
          <w:t>a</w:t>
        </w:r>
        <w:r w:rsidR="00BD65C0">
          <w:t xml:space="preserve"> </w:t>
        </w:r>
        <w:r w:rsidRPr="0041018C">
          <w:t>first</w:t>
        </w:r>
        <w:r w:rsidR="00BD65C0">
          <w:t xml:space="preserve"> </w:t>
        </w:r>
        <w:r w:rsidRPr="0041018C">
          <w:t>draft,</w:t>
        </w:r>
        <w:r w:rsidR="00BD65C0">
          <w:t xml:space="preserve"> </w:t>
        </w:r>
        <w:r w:rsidRPr="0041018C">
          <w:t>do</w:t>
        </w:r>
        <w:r w:rsidR="00BD65C0">
          <w:t xml:space="preserve"> </w:t>
        </w:r>
        <w:r w:rsidRPr="0041018C">
          <w:t>you</w:t>
        </w:r>
        <w:r w:rsidR="00BD65C0">
          <w:t xml:space="preserve"> </w:t>
        </w:r>
        <w:r w:rsidRPr="0041018C">
          <w:t>look</w:t>
        </w:r>
        <w:r w:rsidR="00BD65C0">
          <w:t xml:space="preserve"> </w:t>
        </w:r>
        <w:r w:rsidRPr="0041018C">
          <w:t>for</w:t>
        </w:r>
        <w:r w:rsidR="00BD65C0">
          <w:t xml:space="preserve"> </w:t>
        </w:r>
        <w:r w:rsidRPr="0041018C">
          <w:t>ways</w:t>
        </w:r>
        <w:r w:rsidR="00BD65C0">
          <w:t xml:space="preserve"> </w:t>
        </w:r>
        <w:r w:rsidRPr="0041018C">
          <w:t>to</w:t>
        </w:r>
        <w:r w:rsidR="00BD65C0">
          <w:t xml:space="preserve"> </w:t>
        </w:r>
        <w:r w:rsidRPr="0041018C">
          <w:t>“clean</w:t>
        </w:r>
        <w:r w:rsidR="00BD65C0">
          <w:t xml:space="preserve"> </w:t>
        </w:r>
        <w:r w:rsidRPr="0041018C">
          <w:t>it</w:t>
        </w:r>
        <w:r w:rsidR="00BD65C0">
          <w:t xml:space="preserve"> </w:t>
        </w:r>
        <w:r w:rsidRPr="0041018C">
          <w:t>up”?</w:t>
        </w:r>
        <w:r w:rsidR="00BD65C0">
          <w:t xml:space="preserve"> </w:t>
        </w:r>
        <w:r w:rsidRPr="0041018C">
          <w:t>Or</w:t>
        </w:r>
        <w:r w:rsidR="00BD65C0">
          <w:t xml:space="preserve"> </w:t>
        </w:r>
        <w:r w:rsidRPr="0041018C">
          <w:t>do</w:t>
        </w:r>
        <w:r w:rsidR="00BD65C0">
          <w:t xml:space="preserve"> </w:t>
        </w:r>
        <w:r w:rsidRPr="0041018C">
          <w:t>you</w:t>
        </w:r>
        <w:r w:rsidR="00BD65C0">
          <w:t xml:space="preserve"> </w:t>
        </w:r>
        <w:r w:rsidRPr="0041018C">
          <w:t>ask</w:t>
        </w:r>
        <w:r w:rsidR="00BD65C0">
          <w:t xml:space="preserve"> </w:t>
        </w:r>
        <w:r w:rsidRPr="0041018C">
          <w:t>yourself</w:t>
        </w:r>
        <w:r w:rsidR="00BD65C0">
          <w:t xml:space="preserve"> </w:t>
        </w:r>
        <w:r w:rsidRPr="0041018C">
          <w:t>what</w:t>
        </w:r>
        <w:r w:rsidR="00BD65C0">
          <w:t xml:space="preserve"> </w:t>
        </w:r>
        <w:r w:rsidRPr="0041018C">
          <w:t>else,</w:t>
        </w:r>
        <w:r w:rsidR="00BD65C0">
          <w:t xml:space="preserve"> </w:t>
        </w:r>
        <w:r w:rsidRPr="0041018C">
          <w:t>what</w:t>
        </w:r>
        <w:r w:rsidR="00BD65C0">
          <w:t xml:space="preserve"> </w:t>
        </w:r>
        <w:r w:rsidRPr="0041018C">
          <w:t>next</w:t>
        </w:r>
        <w:r w:rsidR="00BD65C0">
          <w:t xml:space="preserve"> </w:t>
        </w:r>
        <w:r w:rsidRPr="0041018C">
          <w:t>idea</w:t>
        </w:r>
        <w:r w:rsidR="00BD65C0">
          <w:t xml:space="preserve"> </w:t>
        </w:r>
        <w:r w:rsidRPr="0041018C">
          <w:t>or</w:t>
        </w:r>
        <w:r w:rsidR="00BD65C0">
          <w:t xml:space="preserve"> </w:t>
        </w:r>
        <w:r w:rsidRPr="0041018C">
          <w:t>better</w:t>
        </w:r>
        <w:r w:rsidR="00BD65C0">
          <w:t xml:space="preserve"> </w:t>
        </w:r>
        <w:r w:rsidRPr="0041018C">
          <w:t>explanation,</w:t>
        </w:r>
        <w:r w:rsidR="00BD65C0">
          <w:t xml:space="preserve"> </w:t>
        </w:r>
        <w:r w:rsidRPr="0041018C">
          <w:t>the</w:t>
        </w:r>
        <w:r w:rsidR="00BD65C0">
          <w:t xml:space="preserve"> </w:t>
        </w:r>
        <w:r w:rsidRPr="0041018C">
          <w:t>draft</w:t>
        </w:r>
        <w:r w:rsidR="00BD65C0">
          <w:t xml:space="preserve"> </w:t>
        </w:r>
        <w:r w:rsidRPr="0041018C">
          <w:t>helps</w:t>
        </w:r>
        <w:r w:rsidR="00BD65C0">
          <w:t xml:space="preserve"> </w:t>
        </w:r>
        <w:r w:rsidRPr="0041018C">
          <w:t>you</w:t>
        </w:r>
        <w:r w:rsidR="00BD65C0">
          <w:t xml:space="preserve"> </w:t>
        </w:r>
        <w:r w:rsidRPr="0041018C">
          <w:t>figure</w:t>
        </w:r>
        <w:r w:rsidR="00BD65C0">
          <w:t xml:space="preserve"> </w:t>
        </w:r>
        <w:r w:rsidRPr="0041018C">
          <w:t>out?</w:t>
        </w:r>
      </w:ins>
    </w:p>
    <w:p w14:paraId="16EDD0E3" w14:textId="77777777" w:rsidR="0079011C" w:rsidRPr="0041018C" w:rsidRDefault="00863BA2" w:rsidP="0041018C">
      <w:pPr>
        <w:pStyle w:val="BodyText"/>
        <w:rPr>
          <w:ins w:id="182" w:author="proposal to full draft" w:date="2020-09-05T14:52:00Z"/>
        </w:rPr>
      </w:pPr>
      <w:ins w:id="183" w:author="proposal to full draft" w:date="2020-09-05T14:52:00Z">
        <w:r w:rsidRPr="0041018C">
          <w:t>What</w:t>
        </w:r>
        <w:r w:rsidR="00BD65C0">
          <w:t xml:space="preserve"> </w:t>
        </w:r>
        <w:r w:rsidRPr="0041018C">
          <w:t>do</w:t>
        </w:r>
        <w:r w:rsidR="00BD65C0">
          <w:t xml:space="preserve"> </w:t>
        </w:r>
        <w:r w:rsidRPr="0041018C">
          <w:t>you</w:t>
        </w:r>
        <w:r w:rsidR="00BD65C0">
          <w:t xml:space="preserve"> </w:t>
        </w:r>
        <w:r w:rsidRPr="0041018C">
          <w:t>think</w:t>
        </w:r>
        <w:r w:rsidR="00BD65C0">
          <w:t xml:space="preserve"> </w:t>
        </w:r>
        <w:r w:rsidRPr="0041018C">
          <w:t>your</w:t>
        </w:r>
        <w:r w:rsidR="00BD65C0">
          <w:t xml:space="preserve"> </w:t>
        </w:r>
        <w:r w:rsidRPr="0041018C">
          <w:t>revision</w:t>
        </w:r>
        <w:r w:rsidR="00BD65C0">
          <w:t xml:space="preserve"> </w:t>
        </w:r>
        <w:r w:rsidRPr="0041018C">
          <w:t>history</w:t>
        </w:r>
        <w:r w:rsidR="00BD65C0">
          <w:t xml:space="preserve"> </w:t>
        </w:r>
        <w:r w:rsidRPr="0041018C">
          <w:t>would</w:t>
        </w:r>
        <w:r w:rsidR="00BD65C0">
          <w:t xml:space="preserve"> </w:t>
        </w:r>
        <w:r w:rsidRPr="0041018C">
          <w:t>have</w:t>
        </w:r>
        <w:r w:rsidR="00BD65C0">
          <w:t xml:space="preserve"> </w:t>
        </w:r>
        <w:r w:rsidRPr="0041018C">
          <w:t>to</w:t>
        </w:r>
        <w:r w:rsidR="00BD65C0">
          <w:t xml:space="preserve"> </w:t>
        </w:r>
        <w:r w:rsidRPr="0041018C">
          <w:t>say</w:t>
        </w:r>
        <w:r w:rsidR="00BD65C0">
          <w:t xml:space="preserve"> </w:t>
        </w:r>
        <w:r w:rsidRPr="0041018C">
          <w:t>about</w:t>
        </w:r>
        <w:r w:rsidR="00BD65C0">
          <w:t xml:space="preserve"> </w:t>
        </w:r>
        <w:r w:rsidRPr="0041018C">
          <w:t>it?</w:t>
        </w:r>
      </w:ins>
    </w:p>
    <w:p w14:paraId="3C734D7C" w14:textId="77777777" w:rsidR="0079011C" w:rsidRPr="0041018C" w:rsidRDefault="00863BA2" w:rsidP="0041018C">
      <w:pPr>
        <w:pStyle w:val="Heading2"/>
        <w:spacing w:line="480" w:lineRule="auto"/>
        <w:rPr>
          <w:ins w:id="184" w:author="proposal to full draft" w:date="2020-09-05T14:52:00Z"/>
        </w:rPr>
      </w:pPr>
      <w:bookmarkStart w:id="185" w:name="making-change-visible"/>
      <w:ins w:id="186" w:author="proposal to full draft" w:date="2020-09-05T14:52:00Z">
        <w:r w:rsidRPr="0041018C">
          <w:lastRenderedPageBreak/>
          <w:t>Making</w:t>
        </w:r>
        <w:r w:rsidR="00BD65C0">
          <w:t xml:space="preserve"> </w:t>
        </w:r>
        <w:r w:rsidRPr="0041018C">
          <w:t>Change</w:t>
        </w:r>
        <w:r w:rsidR="00BD65C0">
          <w:t xml:space="preserve"> </w:t>
        </w:r>
        <w:r w:rsidRPr="0041018C">
          <w:t>Visible</w:t>
        </w:r>
      </w:ins>
    </w:p>
    <w:p w14:paraId="2E7070A7" w14:textId="77777777" w:rsidR="0079011C" w:rsidRDefault="00863BA2" w:rsidP="0041018C">
      <w:pPr>
        <w:pStyle w:val="FirstParagraph"/>
        <w:rPr>
          <w:ins w:id="187" w:author="proposal to full draft" w:date="2020-09-05T14:52:00Z"/>
        </w:rPr>
      </w:pPr>
      <w:ins w:id="188" w:author="proposal to full draft" w:date="2020-09-05T14:52:00Z">
        <w:r w:rsidRPr="0041018C">
          <w:t>There</w:t>
        </w:r>
        <w:r w:rsidR="00BD65C0">
          <w:t xml:space="preserve"> </w:t>
        </w:r>
        <w:r w:rsidRPr="0041018C">
          <w:t>are</w:t>
        </w:r>
        <w:r w:rsidR="00BD65C0">
          <w:t xml:space="preserve"> </w:t>
        </w:r>
        <w:r w:rsidRPr="0041018C">
          <w:t>lots</w:t>
        </w:r>
        <w:r w:rsidR="00BD65C0">
          <w:t xml:space="preserve"> </w:t>
        </w:r>
        <w:r w:rsidRPr="0041018C">
          <w:t>of</w:t>
        </w:r>
        <w:r w:rsidR="00BD65C0">
          <w:t xml:space="preserve"> </w:t>
        </w:r>
        <w:r w:rsidRPr="0041018C">
          <w:t>wa</w:t>
        </w:r>
        <w:r w:rsidR="00982BE2">
          <w:t>y</w:t>
        </w:r>
        <w:r w:rsidRPr="0041018C">
          <w:t>s</w:t>
        </w:r>
        <w:r w:rsidR="00BD65C0">
          <w:t xml:space="preserve"> </w:t>
        </w:r>
        <w:r w:rsidRPr="0041018C">
          <w:t>to</w:t>
        </w:r>
        <w:r w:rsidR="00BD65C0">
          <w:t xml:space="preserve"> </w:t>
        </w:r>
        <w:r w:rsidRPr="0041018C">
          <w:t>see</w:t>
        </w:r>
        <w:r w:rsidR="00BD65C0">
          <w:t xml:space="preserve"> </w:t>
        </w:r>
        <w:r w:rsidRPr="0041018C">
          <w:t>what’s</w:t>
        </w:r>
        <w:r w:rsidR="00BD65C0">
          <w:t xml:space="preserve"> </w:t>
        </w:r>
        <w:r w:rsidRPr="0041018C">
          <w:t>changed</w:t>
        </w:r>
        <w:r w:rsidR="00BD65C0">
          <w:t xml:space="preserve"> </w:t>
        </w:r>
        <w:r w:rsidRPr="0041018C">
          <w:t>between</w:t>
        </w:r>
        <w:r w:rsidR="00BD65C0">
          <w:t xml:space="preserve"> </w:t>
        </w:r>
        <w:r w:rsidRPr="0041018C">
          <w:t>drafts.</w:t>
        </w:r>
        <w:r w:rsidR="00BD65C0">
          <w:t xml:space="preserve"> </w:t>
        </w:r>
        <w:r w:rsidRPr="0041018C">
          <w:t>Both</w:t>
        </w:r>
        <w:r w:rsidR="00BD65C0">
          <w:t xml:space="preserve"> </w:t>
        </w:r>
        <w:r w:rsidRPr="0041018C">
          <w:t>Microsoft</w:t>
        </w:r>
        <w:r w:rsidR="00BD65C0">
          <w:t xml:space="preserve"> </w:t>
        </w:r>
        <w:r w:rsidRPr="0041018C">
          <w:t>Word</w:t>
        </w:r>
        <w:r w:rsidR="00BD65C0">
          <w:t xml:space="preserve"> </w:t>
        </w:r>
        <w:r w:rsidRPr="0041018C">
          <w:t>and</w:t>
        </w:r>
        <w:r w:rsidR="00BD65C0">
          <w:t xml:space="preserve"> </w:t>
        </w:r>
        <w:r w:rsidRPr="0041018C">
          <w:t>LibreOffice</w:t>
        </w:r>
        <w:r w:rsidR="00BD65C0">
          <w:t xml:space="preserve"> </w:t>
        </w:r>
        <w:r w:rsidRPr="0041018C">
          <w:t>have</w:t>
        </w:r>
        <w:r w:rsidR="00BD65C0">
          <w:t xml:space="preserve"> </w:t>
        </w:r>
        <w:r w:rsidRPr="0041018C">
          <w:t>built-in</w:t>
        </w:r>
        <w:r w:rsidR="00BD65C0">
          <w:t xml:space="preserve"> </w:t>
        </w:r>
        <w:r w:rsidRPr="0041018C">
          <w:t>functions</w:t>
        </w:r>
        <w:r w:rsidR="00BD65C0">
          <w:t xml:space="preserve"> </w:t>
        </w:r>
        <w:r w:rsidRPr="0041018C">
          <w:t>to</w:t>
        </w:r>
        <w:r w:rsidR="00BD65C0">
          <w:t xml:space="preserve"> </w:t>
        </w:r>
        <w:r w:rsidRPr="0041018C">
          <w:t>compare</w:t>
        </w:r>
        <w:r w:rsidR="00BD65C0">
          <w:t xml:space="preserve"> </w:t>
        </w:r>
        <w:r w:rsidRPr="0041018C">
          <w:t>two</w:t>
        </w:r>
        <w:r w:rsidR="00BD65C0">
          <w:t xml:space="preserve"> </w:t>
        </w:r>
        <w:r w:rsidRPr="0041018C">
          <w:t>documents,</w:t>
        </w:r>
        <w:r w:rsidR="00BD65C0">
          <w:t xml:space="preserve"> </w:t>
        </w:r>
        <w:r w:rsidRPr="0041018C">
          <w:t>which</w:t>
        </w:r>
        <w:r w:rsidR="00BD65C0">
          <w:t xml:space="preserve"> </w:t>
        </w:r>
        <w:r w:rsidRPr="0041018C">
          <w:t>will</w:t>
        </w:r>
        <w:r w:rsidR="00BD65C0">
          <w:t xml:space="preserve"> </w:t>
        </w:r>
        <w:r w:rsidRPr="0041018C">
          <w:t>highlight</w:t>
        </w:r>
        <w:r w:rsidR="00BD65C0">
          <w:t xml:space="preserve"> </w:t>
        </w:r>
        <w:r w:rsidRPr="0041018C">
          <w:t>new</w:t>
        </w:r>
        <w:r w:rsidR="00BD65C0">
          <w:t xml:space="preserve"> </w:t>
        </w:r>
        <w:r w:rsidRPr="0041018C">
          <w:t>or</w:t>
        </w:r>
        <w:r w:rsidR="00BD65C0">
          <w:t xml:space="preserve"> </w:t>
        </w:r>
        <w:r w:rsidRPr="0041018C">
          <w:t>changed</w:t>
        </w:r>
        <w:r w:rsidR="00BD65C0">
          <w:t xml:space="preserve"> </w:t>
        </w:r>
        <w:r w:rsidRPr="0041018C">
          <w:t>lines</w:t>
        </w:r>
        <w:r w:rsidR="00BD65C0">
          <w:t xml:space="preserve"> </w:t>
        </w:r>
        <w:r w:rsidRPr="0041018C">
          <w:t>and</w:t>
        </w:r>
        <w:r w:rsidR="00BD65C0">
          <w:t xml:space="preserve"> </w:t>
        </w:r>
        <w:r w:rsidRPr="0041018C">
          <w:t>show</w:t>
        </w:r>
        <w:r w:rsidR="00BD65C0">
          <w:t xml:space="preserve"> </w:t>
        </w:r>
        <w:r w:rsidRPr="0041018C">
          <w:t>deleted</w:t>
        </w:r>
        <w:r w:rsidR="00BD65C0">
          <w:t xml:space="preserve"> </w:t>
        </w:r>
        <w:r w:rsidRPr="0041018C">
          <w:t>ones</w:t>
        </w:r>
        <w:r w:rsidR="00BD65C0">
          <w:t xml:space="preserve"> </w:t>
        </w:r>
        <w:r w:rsidRPr="0041018C">
          <w:t>in</w:t>
        </w:r>
        <w:r w:rsidR="00BD65C0">
          <w:t xml:space="preserve"> </w:t>
        </w:r>
        <w:r w:rsidRPr="0041018C">
          <w:t>strikethrough</w:t>
        </w:r>
        <w:r w:rsidR="00BD65C0">
          <w:t xml:space="preserve"> </w:t>
        </w:r>
        <w:r w:rsidRPr="0041018C">
          <w:t>format.</w:t>
        </w:r>
        <w:r w:rsidR="00BD65C0">
          <w:t xml:space="preserve"> </w:t>
        </w:r>
      </w:ins>
      <w:r w:rsidRPr="0041018C">
        <w:rPr>
          <w:rPrChange w:id="189" w:author="proposal to full draft" w:date="2020-09-05T14:52:00Z">
            <w:rPr>
              <w:rFonts w:ascii="Garamond" w:hAnsi="Garamond"/>
              <w:color w:val="000000"/>
            </w:rPr>
          </w:rPrChange>
        </w:rPr>
        <w:t>In</w:t>
      </w:r>
      <w:r w:rsidR="00BD65C0">
        <w:rPr>
          <w:rPrChange w:id="190" w:author="proposal to full draft" w:date="2020-09-05T14:52:00Z">
            <w:rPr>
              <w:rFonts w:ascii="Garamond" w:hAnsi="Garamond"/>
              <w:color w:val="000000"/>
            </w:rPr>
          </w:rPrChange>
        </w:rPr>
        <w:t xml:space="preserve"> </w:t>
      </w:r>
      <w:ins w:id="191" w:author="proposal to full draft" w:date="2020-09-05T14:52:00Z">
        <w:r w:rsidRPr="0041018C">
          <w:t>recent</w:t>
        </w:r>
        <w:r w:rsidR="00BD65C0">
          <w:t xml:space="preserve"> </w:t>
        </w:r>
        <w:r w:rsidRPr="0041018C">
          <w:t>versions</w:t>
        </w:r>
        <w:r w:rsidR="00BD65C0">
          <w:t xml:space="preserve"> </w:t>
        </w:r>
        <w:r w:rsidRPr="0041018C">
          <w:t>o</w:t>
        </w:r>
        <w:r w:rsidRPr="0041018C">
          <w:t>f</w:t>
        </w:r>
        <w:r w:rsidR="00BD65C0">
          <w:t xml:space="preserve"> </w:t>
        </w:r>
        <w:r w:rsidRPr="0041018C">
          <w:t>Word,</w:t>
        </w:r>
        <w:r w:rsidR="00BD65C0">
          <w:t xml:space="preserve"> </w:t>
        </w:r>
        <w:r w:rsidRPr="0041018C">
          <w:t>you</w:t>
        </w:r>
        <w:r w:rsidR="00BD65C0">
          <w:t xml:space="preserve"> </w:t>
        </w:r>
        <w:r w:rsidRPr="0041018C">
          <w:t>can</w:t>
        </w:r>
        <w:r w:rsidR="00BD65C0">
          <w:t xml:space="preserve"> </w:t>
        </w:r>
        <w:r w:rsidRPr="0041018C">
          <w:t>even</w:t>
        </w:r>
        <w:r w:rsidR="00BD65C0">
          <w:t xml:space="preserve"> </w:t>
        </w:r>
        <w:r w:rsidRPr="0041018C">
          <w:t>selectively</w:t>
        </w:r>
        <w:r w:rsidR="00BD65C0">
          <w:t xml:space="preserve"> </w:t>
        </w:r>
        <w:r w:rsidRPr="0041018C">
          <w:t>focus</w:t>
        </w:r>
        <w:r w:rsidR="00BD65C0">
          <w:t xml:space="preserve"> </w:t>
        </w:r>
        <w:r w:rsidRPr="0041018C">
          <w:t>on</w:t>
        </w:r>
        <w:r w:rsidR="00BD65C0">
          <w:t xml:space="preserve"> </w:t>
        </w:r>
        <w:r w:rsidRPr="0041018C">
          <w:t>non-formatting</w:t>
        </w:r>
        <w:r w:rsidR="00BD65C0">
          <w:t xml:space="preserve"> </w:t>
        </w:r>
        <w:r w:rsidRPr="0041018C">
          <w:t>changes</w:t>
        </w:r>
        <w:r w:rsidR="00BD65C0">
          <w:t xml:space="preserve"> </w:t>
        </w:r>
        <w:r w:rsidRPr="0041018C">
          <w:t>(or,</w:t>
        </w:r>
        <w:r w:rsidR="00BD65C0">
          <w:t xml:space="preserve"> </w:t>
        </w:r>
        <w:r w:rsidRPr="0041018C">
          <w:t>if</w:t>
        </w:r>
        <w:r w:rsidR="00BD65C0">
          <w:t xml:space="preserve"> </w:t>
        </w:r>
        <w:r w:rsidRPr="0041018C">
          <w:t>you</w:t>
        </w:r>
        <w:r w:rsidR="00BD65C0">
          <w:t xml:space="preserve"> </w:t>
        </w:r>
        <w:r w:rsidRPr="0041018C">
          <w:t>prefer,</w:t>
        </w:r>
        <w:r w:rsidR="00BD65C0">
          <w:t xml:space="preserve"> </w:t>
        </w:r>
        <w:r w:rsidRPr="0041018C">
          <w:t>solely</w:t>
        </w:r>
        <w:r w:rsidR="00BD65C0">
          <w:t xml:space="preserve"> </w:t>
        </w:r>
        <w:r w:rsidRPr="0041018C">
          <w:t>formatting</w:t>
        </w:r>
        <w:r w:rsidR="00BD65C0">
          <w:t xml:space="preserve"> </w:t>
        </w:r>
        <w:r w:rsidRPr="0041018C">
          <w:t>changes).</w:t>
        </w:r>
        <w:r w:rsidR="00BD65C0">
          <w:t xml:space="preserve">  </w:t>
        </w:r>
        <w:r w:rsidRPr="0041018C">
          <w:t>One</w:t>
        </w:r>
        <w:r w:rsidR="00BD65C0">
          <w:t xml:space="preserve"> </w:t>
        </w:r>
        <w:r w:rsidRPr="0041018C">
          <w:t>nice</w:t>
        </w:r>
        <w:r w:rsidR="00BD65C0">
          <w:t xml:space="preserve"> </w:t>
        </w:r>
        <w:r w:rsidRPr="0041018C">
          <w:t>thing</w:t>
        </w:r>
        <w:r w:rsidR="00BD65C0">
          <w:t xml:space="preserve"> </w:t>
        </w:r>
        <w:r w:rsidRPr="0041018C">
          <w:t>about</w:t>
        </w:r>
        <w:r w:rsidR="00BD65C0">
          <w:t xml:space="preserve"> </w:t>
        </w:r>
        <w:r w:rsidRPr="0041018C">
          <w:t>this</w:t>
        </w:r>
        <w:r w:rsidR="00BD65C0">
          <w:t xml:space="preserve"> </w:t>
        </w:r>
        <w:r w:rsidRPr="0041018C">
          <w:t>feature</w:t>
        </w:r>
        <w:r w:rsidR="00BD65C0">
          <w:t xml:space="preserve"> </w:t>
        </w:r>
        <w:r w:rsidRPr="0041018C">
          <w:t>is</w:t>
        </w:r>
        <w:r w:rsidR="00BD65C0">
          <w:t xml:space="preserve"> </w:t>
        </w:r>
        <w:r w:rsidRPr="0041018C">
          <w:t>that</w:t>
        </w:r>
        <w:r w:rsidR="00BD65C0">
          <w:t xml:space="preserve"> </w:t>
        </w:r>
        <w:r w:rsidRPr="0041018C">
          <w:t>it</w:t>
        </w:r>
        <w:r w:rsidR="00BD65C0">
          <w:t xml:space="preserve"> </w:t>
        </w:r>
        <w:r w:rsidRPr="0041018C">
          <w:t>can</w:t>
        </w:r>
        <w:r w:rsidR="00BD65C0">
          <w:t xml:space="preserve"> </w:t>
        </w:r>
        <w:r w:rsidRPr="0041018C">
          <w:t>be</w:t>
        </w:r>
        <w:r w:rsidR="00BD65C0">
          <w:t xml:space="preserve"> </w:t>
        </w:r>
        <w:r w:rsidRPr="0041018C">
          <w:t>purely</w:t>
        </w:r>
        <w:r w:rsidR="00BD65C0">
          <w:t xml:space="preserve"> </w:t>
        </w:r>
        <w:r w:rsidRPr="0041018C">
          <w:t>retroactive.</w:t>
        </w:r>
        <w:r w:rsidR="00BD65C0">
          <w:t xml:space="preserve"> </w:t>
        </w:r>
        <w:r w:rsidRPr="0041018C">
          <w:t>That</w:t>
        </w:r>
        <w:r w:rsidR="00BD65C0">
          <w:t xml:space="preserve"> </w:t>
        </w:r>
        <w:r w:rsidRPr="0041018C">
          <w:t>is,</w:t>
        </w:r>
        <w:r w:rsidR="00BD65C0">
          <w:t xml:space="preserve"> </w:t>
        </w:r>
        <w:r w:rsidRPr="0041018C">
          <w:t>you</w:t>
        </w:r>
        <w:r w:rsidR="00BD65C0">
          <w:t xml:space="preserve"> </w:t>
        </w:r>
        <w:r w:rsidRPr="0041018C">
          <w:t>don’t</w:t>
        </w:r>
        <w:r w:rsidR="00BD65C0">
          <w:t xml:space="preserve"> </w:t>
        </w:r>
        <w:r w:rsidRPr="0041018C">
          <w:t>need</w:t>
        </w:r>
        <w:r w:rsidR="00BD65C0">
          <w:t xml:space="preserve"> </w:t>
        </w:r>
        <w:r w:rsidRPr="0041018C">
          <w:t>to</w:t>
        </w:r>
        <w:r w:rsidR="00BD65C0">
          <w:t xml:space="preserve"> </w:t>
        </w:r>
        <w:r w:rsidRPr="0041018C">
          <w:t>plan</w:t>
        </w:r>
        <w:r w:rsidR="00BD65C0">
          <w:t xml:space="preserve"> </w:t>
        </w:r>
        <w:r w:rsidRPr="0041018C">
          <w:t>ahead</w:t>
        </w:r>
        <w:r w:rsidR="00BD65C0">
          <w:t xml:space="preserve"> </w:t>
        </w:r>
        <w:r w:rsidRPr="0041018C">
          <w:t>for</w:t>
        </w:r>
        <w:r w:rsidR="00BD65C0">
          <w:t xml:space="preserve"> </w:t>
        </w:r>
        <w:r w:rsidRPr="0041018C">
          <w:t>it,</w:t>
        </w:r>
        <w:r w:rsidR="00BD65C0">
          <w:t xml:space="preserve"> </w:t>
        </w:r>
        <w:r w:rsidRPr="0041018C">
          <w:t>so</w:t>
        </w:r>
        <w:r w:rsidR="00BD65C0">
          <w:t xml:space="preserve"> </w:t>
        </w:r>
        <w:r w:rsidRPr="0041018C">
          <w:t>long</w:t>
        </w:r>
        <w:r w:rsidR="00BD65C0">
          <w:t xml:space="preserve"> </w:t>
        </w:r>
        <w:r w:rsidRPr="0041018C">
          <w:t>as</w:t>
        </w:r>
        <w:r w:rsidR="00BD65C0">
          <w:t xml:space="preserve"> </w:t>
        </w:r>
        <w:r w:rsidRPr="0041018C">
          <w:t>you</w:t>
        </w:r>
        <w:r w:rsidR="00BD65C0">
          <w:t xml:space="preserve"> </w:t>
        </w:r>
        <w:r w:rsidRPr="0041018C">
          <w:t>have</w:t>
        </w:r>
        <w:r w:rsidR="00BD65C0">
          <w:t xml:space="preserve"> </w:t>
        </w:r>
        <w:r w:rsidRPr="0041018C">
          <w:t>two</w:t>
        </w:r>
        <w:r w:rsidR="00BD65C0">
          <w:t xml:space="preserve"> </w:t>
        </w:r>
        <w:r w:rsidRPr="0041018C">
          <w:t>different</w:t>
        </w:r>
        <w:r w:rsidR="00BD65C0">
          <w:t xml:space="preserve"> </w:t>
        </w:r>
        <w:r w:rsidRPr="0041018C">
          <w:t>files:</w:t>
        </w:r>
        <w:r w:rsidR="00BD65C0">
          <w:t xml:space="preserve"> </w:t>
        </w:r>
        <w:r w:rsidRPr="0041018C">
          <w:t>a</w:t>
        </w:r>
        <w:r w:rsidR="00BD65C0">
          <w:t xml:space="preserve"> </w:t>
        </w:r>
        <w:r w:rsidRPr="0041018C">
          <w:t>first</w:t>
        </w:r>
        <w:r w:rsidR="00BD65C0">
          <w:t xml:space="preserve"> </w:t>
        </w:r>
        <w:r w:rsidRPr="0041018C">
          <w:t>submission</w:t>
        </w:r>
        <w:r w:rsidR="00BD65C0">
          <w:t xml:space="preserve"> </w:t>
        </w:r>
        <w:r w:rsidRPr="0041018C">
          <w:t>vs.</w:t>
        </w:r>
        <w:r w:rsidR="00BD65C0">
          <w:t xml:space="preserve"> </w:t>
        </w:r>
        <w:r w:rsidRPr="0041018C">
          <w:t>a</w:t>
        </w:r>
        <w:r w:rsidR="00BD65C0">
          <w:t xml:space="preserve"> </w:t>
        </w:r>
        <w:r w:rsidRPr="0041018C">
          <w:t>final</w:t>
        </w:r>
        <w:r w:rsidR="00BD65C0">
          <w:t xml:space="preserve"> </w:t>
        </w:r>
        <w:r w:rsidRPr="0041018C">
          <w:t>draft,</w:t>
        </w:r>
        <w:r w:rsidR="00BD65C0">
          <w:t xml:space="preserve"> </w:t>
        </w:r>
        <w:r w:rsidRPr="0041018C">
          <w:t>say.</w:t>
        </w:r>
        <w:r w:rsidR="00BD65C0">
          <w:t xml:space="preserve"> </w:t>
        </w:r>
        <w:r w:rsidRPr="0041018C">
          <w:t>(I’ll</w:t>
        </w:r>
        <w:r w:rsidR="00BD65C0">
          <w:t xml:space="preserve"> </w:t>
        </w:r>
        <w:r w:rsidRPr="0041018C">
          <w:t>confess</w:t>
        </w:r>
        <w:r w:rsidR="00BD65C0">
          <w:t xml:space="preserve"> </w:t>
        </w:r>
        <w:r w:rsidRPr="0041018C">
          <w:t>I’ve</w:t>
        </w:r>
        <w:r w:rsidR="00BD65C0">
          <w:t xml:space="preserve"> </w:t>
        </w:r>
        <w:r w:rsidRPr="0041018C">
          <w:t>sometimes</w:t>
        </w:r>
        <w:r w:rsidR="00BD65C0">
          <w:t xml:space="preserve"> </w:t>
        </w:r>
        <w:r w:rsidRPr="0041018C">
          <w:t>used</w:t>
        </w:r>
        <w:r w:rsidR="00BD65C0">
          <w:t xml:space="preserve"> </w:t>
        </w:r>
        <w:r w:rsidRPr="0041018C">
          <w:t>this</w:t>
        </w:r>
        <w:r w:rsidR="00BD65C0">
          <w:t xml:space="preserve"> </w:t>
        </w:r>
        <w:r w:rsidRPr="0041018C">
          <w:t>tool</w:t>
        </w:r>
        <w:r w:rsidR="00BD65C0">
          <w:t xml:space="preserve"> </w:t>
        </w:r>
        <w:r w:rsidRPr="0041018C">
          <w:t>to</w:t>
        </w:r>
        <w:r w:rsidR="00BD65C0">
          <w:t xml:space="preserve"> </w:t>
        </w:r>
        <w:r w:rsidRPr="0041018C">
          <w:t>see</w:t>
        </w:r>
        <w:r w:rsidR="00BD65C0">
          <w:t xml:space="preserve"> </w:t>
        </w:r>
        <w:r w:rsidRPr="0041018C">
          <w:t>what’s</w:t>
        </w:r>
        <w:r w:rsidR="00BD65C0">
          <w:t xml:space="preserve"> </w:t>
        </w:r>
        <w:r w:rsidRPr="0041018C">
          <w:t>changed</w:t>
        </w:r>
        <w:r w:rsidR="00BD65C0">
          <w:t xml:space="preserve"> </w:t>
        </w:r>
        <w:r w:rsidRPr="0041018C">
          <w:t>in</w:t>
        </w:r>
        <w:r w:rsidR="00BD65C0">
          <w:t xml:space="preserve"> </w:t>
        </w:r>
        <w:r w:rsidRPr="0041018C">
          <w:t>subsequent</w:t>
        </w:r>
        <w:r w:rsidR="00BD65C0">
          <w:t xml:space="preserve"> </w:t>
        </w:r>
        <w:r w:rsidRPr="0041018C">
          <w:t>drafts</w:t>
        </w:r>
        <w:r w:rsidR="00BD65C0">
          <w:t xml:space="preserve"> </w:t>
        </w:r>
        <w:r w:rsidRPr="0041018C">
          <w:t>turned</w:t>
        </w:r>
        <w:r w:rsidR="00BD65C0">
          <w:t xml:space="preserve"> </w:t>
        </w:r>
        <w:r w:rsidRPr="0041018C">
          <w:t>in</w:t>
        </w:r>
        <w:r w:rsidR="00BD65C0">
          <w:t xml:space="preserve"> </w:t>
        </w:r>
        <w:r w:rsidRPr="0041018C">
          <w:t>to</w:t>
        </w:r>
        <w:r w:rsidR="00BD65C0">
          <w:t xml:space="preserve"> </w:t>
        </w:r>
        <w:r w:rsidRPr="0041018C">
          <w:t>me,</w:t>
        </w:r>
        <w:r w:rsidR="00BD65C0">
          <w:t xml:space="preserve"> </w:t>
        </w:r>
        <w:r w:rsidRPr="0041018C">
          <w:t>both</w:t>
        </w:r>
        <w:r w:rsidR="00BD65C0">
          <w:t xml:space="preserve"> </w:t>
        </w:r>
        <w:r w:rsidRPr="0041018C">
          <w:t>as</w:t>
        </w:r>
        <w:r w:rsidR="00BD65C0">
          <w:t xml:space="preserve"> </w:t>
        </w:r>
        <w:r w:rsidRPr="0041018C">
          <w:t>a</w:t>
        </w:r>
        <w:r w:rsidR="00BD65C0">
          <w:t xml:space="preserve"> </w:t>
        </w:r>
        <w:r w:rsidRPr="0041018C">
          <w:t>teacher</w:t>
        </w:r>
        <w:r w:rsidR="00BD65C0">
          <w:t xml:space="preserve"> </w:t>
        </w:r>
        <w:r w:rsidRPr="0041018C">
          <w:t>and</w:t>
        </w:r>
        <w:r w:rsidR="00BD65C0">
          <w:t xml:space="preserve"> </w:t>
        </w:r>
        <w:r w:rsidRPr="0041018C">
          <w:t>as</w:t>
        </w:r>
        <w:r w:rsidR="00BD65C0">
          <w:t xml:space="preserve"> </w:t>
        </w:r>
        <w:r w:rsidRPr="0041018C">
          <w:t>an</w:t>
        </w:r>
        <w:r w:rsidR="00BD65C0">
          <w:t xml:space="preserve"> </w:t>
        </w:r>
        <w:r w:rsidRPr="0041018C">
          <w:t>editor,</w:t>
        </w:r>
        <w:r w:rsidR="00BD65C0">
          <w:t xml:space="preserve"> </w:t>
        </w:r>
        <w:r w:rsidRPr="0041018C">
          <w:t>even</w:t>
        </w:r>
        <w:r w:rsidR="00BD65C0">
          <w:t xml:space="preserve"> </w:t>
        </w:r>
        <w:r w:rsidRPr="0041018C">
          <w:t>when</w:t>
        </w:r>
        <w:r w:rsidR="00BD65C0">
          <w:t xml:space="preserve"> </w:t>
        </w:r>
        <w:r w:rsidRPr="0041018C">
          <w:t>the</w:t>
        </w:r>
        <w:r w:rsidR="00BD65C0">
          <w:t xml:space="preserve"> </w:t>
        </w:r>
        <w:r w:rsidRPr="0041018C">
          <w:t>authors</w:t>
        </w:r>
        <w:r w:rsidR="00BD65C0">
          <w:t xml:space="preserve"> </w:t>
        </w:r>
        <w:r w:rsidRPr="0041018C">
          <w:t>didn’t</w:t>
        </w:r>
        <w:r w:rsidR="00BD65C0">
          <w:t xml:space="preserve"> </w:t>
        </w:r>
        <w:r w:rsidRPr="0041018C">
          <w:t>make</w:t>
        </w:r>
        <w:r w:rsidR="00BD65C0">
          <w:t xml:space="preserve"> </w:t>
        </w:r>
        <w:r w:rsidRPr="0041018C">
          <w:t>a</w:t>
        </w:r>
        <w:r w:rsidR="00BD65C0">
          <w:t xml:space="preserve"> </w:t>
        </w:r>
        <w:r w:rsidRPr="0041018C">
          <w:t>point</w:t>
        </w:r>
        <w:r w:rsidR="00BD65C0">
          <w:t xml:space="preserve"> </w:t>
        </w:r>
        <w:r w:rsidRPr="0041018C">
          <w:t>of</w:t>
        </w:r>
        <w:r w:rsidR="00BD65C0">
          <w:t xml:space="preserve"> </w:t>
        </w:r>
        <w:r w:rsidRPr="0041018C">
          <w:t>doing</w:t>
        </w:r>
        <w:r w:rsidR="00BD65C0">
          <w:t xml:space="preserve"> </w:t>
        </w:r>
        <w:r w:rsidRPr="0041018C">
          <w:t>so</w:t>
        </w:r>
        <w:r w:rsidR="00BD65C0">
          <w:t xml:space="preserve"> </w:t>
        </w:r>
        <w:r w:rsidRPr="0041018C">
          <w:t>fo</w:t>
        </w:r>
        <w:r w:rsidRPr="0041018C">
          <w:t>r</w:t>
        </w:r>
        <w:r w:rsidR="00BD65C0">
          <w:t xml:space="preserve"> </w:t>
        </w:r>
        <w:r w:rsidRPr="0041018C">
          <w:t>themselves.</w:t>
        </w:r>
        <w:r w:rsidR="00BD65C0">
          <w:t xml:space="preserve"> </w:t>
        </w:r>
        <w:r w:rsidRPr="0041018C">
          <w:t>If</w:t>
        </w:r>
        <w:r w:rsidR="00BD65C0">
          <w:t xml:space="preserve"> </w:t>
        </w:r>
        <w:r w:rsidRPr="0041018C">
          <w:t>you</w:t>
        </w:r>
        <w:r w:rsidR="00BD65C0">
          <w:t xml:space="preserve"> </w:t>
        </w:r>
        <w:r w:rsidRPr="0041018C">
          <w:t>expect</w:t>
        </w:r>
        <w:r w:rsidR="00BD65C0">
          <w:t xml:space="preserve"> </w:t>
        </w:r>
        <w:r w:rsidRPr="0041018C">
          <w:t>that</w:t>
        </w:r>
        <w:r w:rsidR="00BD65C0">
          <w:t xml:space="preserve"> </w:t>
        </w:r>
        <w:r w:rsidRPr="0041018C">
          <w:t>your</w:t>
        </w:r>
        <w:r w:rsidR="00BD65C0">
          <w:t xml:space="preserve"> </w:t>
        </w:r>
        <w:r w:rsidRPr="0041018C">
          <w:t>teachers</w:t>
        </w:r>
        <w:r w:rsidR="00BD65C0">
          <w:t xml:space="preserve"> </w:t>
        </w:r>
        <w:r w:rsidRPr="0041018C">
          <w:t>or</w:t>
        </w:r>
        <w:r w:rsidR="00BD65C0">
          <w:t xml:space="preserve"> </w:t>
        </w:r>
        <w:r w:rsidRPr="0041018C">
          <w:t>editors</w:t>
        </w:r>
        <w:r w:rsidR="00BD65C0">
          <w:t xml:space="preserve"> </w:t>
        </w:r>
        <w:r w:rsidRPr="0041018C">
          <w:t>might</w:t>
        </w:r>
        <w:r w:rsidR="00BD65C0">
          <w:t xml:space="preserve"> </w:t>
        </w:r>
        <w:r w:rsidRPr="0041018C">
          <w:t>do</w:t>
        </w:r>
        <w:r w:rsidR="00BD65C0">
          <w:t xml:space="preserve"> </w:t>
        </w:r>
        <w:r w:rsidRPr="0041018C">
          <w:t>the</w:t>
        </w:r>
        <w:r w:rsidR="00BD65C0">
          <w:t xml:space="preserve"> </w:t>
        </w:r>
        <w:r w:rsidRPr="0041018C">
          <w:t>same,</w:t>
        </w:r>
        <w:r w:rsidR="00BD65C0">
          <w:t xml:space="preserve"> </w:t>
        </w:r>
        <w:r w:rsidRPr="0041018C">
          <w:t>you</w:t>
        </w:r>
        <w:r w:rsidR="00BD65C0">
          <w:t xml:space="preserve"> </w:t>
        </w:r>
        <w:r w:rsidRPr="0041018C">
          <w:t>might</w:t>
        </w:r>
        <w:r w:rsidR="00BD65C0">
          <w:t xml:space="preserve"> </w:t>
        </w:r>
        <w:r w:rsidRPr="0041018C">
          <w:t>as</w:t>
        </w:r>
        <w:r w:rsidR="00BD65C0">
          <w:t xml:space="preserve"> </w:t>
        </w:r>
        <w:r w:rsidRPr="0041018C">
          <w:t>well</w:t>
        </w:r>
        <w:r w:rsidR="00BD65C0">
          <w:t xml:space="preserve"> </w:t>
        </w:r>
        <w:r w:rsidRPr="0041018C">
          <w:t>get</w:t>
        </w:r>
        <w:r w:rsidR="00BD65C0">
          <w:t xml:space="preserve"> </w:t>
        </w:r>
        <w:r w:rsidRPr="0041018C">
          <w:t>out</w:t>
        </w:r>
        <w:r w:rsidR="00BD65C0">
          <w:t xml:space="preserve"> </w:t>
        </w:r>
        <w:r w:rsidRPr="0041018C">
          <w:t>ahead</w:t>
        </w:r>
        <w:r w:rsidR="00BD65C0">
          <w:t xml:space="preserve"> </w:t>
        </w:r>
        <w:r w:rsidRPr="0041018C">
          <w:t>of</w:t>
        </w:r>
        <w:r w:rsidR="00BD65C0">
          <w:t xml:space="preserve"> </w:t>
        </w:r>
        <w:r w:rsidRPr="0041018C">
          <w:t>them</w:t>
        </w:r>
        <w:r w:rsidR="00BD65C0">
          <w:t xml:space="preserve"> </w:t>
        </w:r>
        <w:r w:rsidRPr="0041018C">
          <w:t>and</w:t>
        </w:r>
        <w:r w:rsidR="00BD65C0">
          <w:t xml:space="preserve"> </w:t>
        </w:r>
        <w:r w:rsidRPr="0041018C">
          <w:t>see</w:t>
        </w:r>
        <w:r w:rsidR="00BD65C0">
          <w:t xml:space="preserve"> </w:t>
        </w:r>
        <w:r w:rsidRPr="0041018C">
          <w:t>what</w:t>
        </w:r>
        <w:r w:rsidR="00BD65C0">
          <w:t xml:space="preserve"> </w:t>
        </w:r>
        <w:r w:rsidRPr="0041018C">
          <w:t>they’re</w:t>
        </w:r>
        <w:r w:rsidR="00BD65C0">
          <w:t xml:space="preserve"> </w:t>
        </w:r>
        <w:r w:rsidRPr="0041018C">
          <w:t>going</w:t>
        </w:r>
        <w:r w:rsidR="00BD65C0">
          <w:t xml:space="preserve"> </w:t>
        </w:r>
        <w:r w:rsidRPr="0041018C">
          <w:t>to</w:t>
        </w:r>
        <w:r w:rsidR="00BD65C0">
          <w:t xml:space="preserve"> </w:t>
        </w:r>
        <w:r w:rsidRPr="0041018C">
          <w:t>see.)</w:t>
        </w:r>
      </w:ins>
    </w:p>
    <w:p w14:paraId="2A9E9202" w14:textId="77777777" w:rsidR="00933DAB" w:rsidRPr="00933DAB" w:rsidRDefault="00933DAB" w:rsidP="00933DAB">
      <w:pPr>
        <w:pStyle w:val="BodyText"/>
        <w:rPr>
          <w:ins w:id="192" w:author="proposal to full draft" w:date="2020-09-05T14:52:00Z"/>
        </w:rPr>
      </w:pPr>
    </w:p>
    <w:p w14:paraId="20541A50" w14:textId="4F3EA3D3" w:rsidR="0079011C" w:rsidRPr="0041018C" w:rsidRDefault="00863BA2" w:rsidP="0041018C">
      <w:pPr>
        <w:pStyle w:val="BodyText"/>
        <w:rPr>
          <w:ins w:id="193" w:author="proposal to full draft" w:date="2020-09-05T14:52:00Z"/>
        </w:rPr>
      </w:pPr>
      <w:ins w:id="194" w:author="proposal to full draft" w:date="2020-09-05T14:52:00Z">
        <w:r w:rsidRPr="0041018C">
          <w:t>Even</w:t>
        </w:r>
        <w:r w:rsidR="00BD65C0">
          <w:t xml:space="preserve"> </w:t>
        </w:r>
        <w:r w:rsidRPr="0041018C">
          <w:t>if</w:t>
        </w:r>
        <w:r w:rsidR="00BD65C0">
          <w:t xml:space="preserve"> </w:t>
        </w:r>
        <w:r w:rsidRPr="0041018C">
          <w:t>this</w:t>
        </w:r>
        <w:r w:rsidR="00BD65C0">
          <w:t xml:space="preserve"> </w:t>
        </w:r>
        <w:r w:rsidRPr="0041018C">
          <w:t>is</w:t>
        </w:r>
        <w:r w:rsidR="00BD65C0">
          <w:t xml:space="preserve"> </w:t>
        </w:r>
        <w:r w:rsidRPr="0041018C">
          <w:t>all</w:t>
        </w:r>
        <w:r w:rsidR="00BD65C0">
          <w:t xml:space="preserve"> </w:t>
        </w:r>
        <w:r w:rsidRPr="0041018C">
          <w:t>you</w:t>
        </w:r>
        <w:r w:rsidR="00BD65C0">
          <w:t xml:space="preserve"> </w:t>
        </w:r>
        <w:r w:rsidRPr="0041018C">
          <w:t>take</w:t>
        </w:r>
        <w:r w:rsidR="00BD65C0">
          <w:t xml:space="preserve"> </w:t>
        </w:r>
        <w:r w:rsidRPr="0041018C">
          <w:t>away</w:t>
        </w:r>
        <w:r w:rsidR="00BD65C0">
          <w:t xml:space="preserve"> </w:t>
        </w:r>
        <w:r w:rsidRPr="0041018C">
          <w:t>from</w:t>
        </w:r>
        <w:r w:rsidR="00BD65C0">
          <w:t xml:space="preserve"> </w:t>
        </w:r>
      </w:ins>
      <w:r w:rsidRPr="0041018C">
        <w:rPr>
          <w:rPrChange w:id="195" w:author="proposal to full draft" w:date="2020-09-05T14:52:00Z">
            <w:rPr>
              <w:rFonts w:ascii="Garamond" w:hAnsi="Garamond"/>
              <w:color w:val="000000"/>
            </w:rPr>
          </w:rPrChange>
        </w:rPr>
        <w:t>this</w:t>
      </w:r>
      <w:r w:rsidR="00BD65C0">
        <w:rPr>
          <w:rPrChange w:id="196" w:author="proposal to full draft" w:date="2020-09-05T14:52:00Z">
            <w:rPr>
              <w:rFonts w:ascii="Garamond" w:hAnsi="Garamond"/>
              <w:color w:val="000000"/>
            </w:rPr>
          </w:rPrChange>
        </w:rPr>
        <w:t xml:space="preserve"> </w:t>
      </w:r>
      <w:r w:rsidRPr="0041018C">
        <w:rPr>
          <w:rPrChange w:id="197" w:author="proposal to full draft" w:date="2020-09-05T14:52:00Z">
            <w:rPr>
              <w:rFonts w:ascii="Garamond" w:hAnsi="Garamond"/>
              <w:color w:val="000000"/>
            </w:rPr>
          </w:rPrChange>
        </w:rPr>
        <w:t>essay,</w:t>
      </w:r>
      <w:r w:rsidR="00BD65C0">
        <w:rPr>
          <w:rPrChange w:id="198" w:author="proposal to full draft" w:date="2020-09-05T14:52:00Z">
            <w:rPr>
              <w:rFonts w:ascii="Garamond" w:hAnsi="Garamond"/>
              <w:color w:val="000000"/>
            </w:rPr>
          </w:rPrChange>
        </w:rPr>
        <w:t xml:space="preserve"> </w:t>
      </w:r>
      <w:del w:id="199" w:author="proposal to full draft" w:date="2020-09-05T14:52:00Z">
        <w:r w:rsidR="00F31254" w:rsidRPr="00F31254">
          <w:rPr>
            <w:rFonts w:ascii="Garamond" w:eastAsia="Times New Roman" w:hAnsi="Garamond" w:cs="Arial"/>
            <w:color w:val="000000"/>
          </w:rPr>
          <w:delText>I want</w:delText>
        </w:r>
      </w:del>
      <w:ins w:id="200" w:author="proposal to full draft" w:date="2020-09-05T14:52:00Z">
        <w:r w:rsidRPr="0041018C">
          <w:t>that</w:t>
        </w:r>
        <w:r w:rsidR="00BD65C0">
          <w:t xml:space="preserve"> </w:t>
        </w:r>
        <w:r w:rsidRPr="0041018C">
          <w:t>may</w:t>
        </w:r>
        <w:r w:rsidR="00BD65C0">
          <w:t xml:space="preserve"> </w:t>
        </w:r>
        <w:r w:rsidRPr="0041018C">
          <w:t>be</w:t>
        </w:r>
        <w:r w:rsidR="00BD65C0">
          <w:t xml:space="preserve"> </w:t>
        </w:r>
        <w:r w:rsidRPr="0041018C">
          <w:t>enough</w:t>
        </w:r>
      </w:ins>
      <w:r w:rsidR="00BD65C0">
        <w:rPr>
          <w:rPrChange w:id="201" w:author="proposal to full draft" w:date="2020-09-05T14:52:00Z">
            <w:rPr>
              <w:rFonts w:ascii="Garamond" w:hAnsi="Garamond"/>
              <w:color w:val="000000"/>
            </w:rPr>
          </w:rPrChange>
        </w:rPr>
        <w:t xml:space="preserve"> </w:t>
      </w:r>
      <w:r w:rsidRPr="0041018C">
        <w:rPr>
          <w:rPrChange w:id="202" w:author="proposal to full draft" w:date="2020-09-05T14:52:00Z">
            <w:rPr>
              <w:rFonts w:ascii="Garamond" w:hAnsi="Garamond"/>
              <w:color w:val="000000"/>
            </w:rPr>
          </w:rPrChange>
        </w:rPr>
        <w:t>to</w:t>
      </w:r>
      <w:r w:rsidR="00BD65C0">
        <w:rPr>
          <w:rPrChange w:id="203" w:author="proposal to full draft" w:date="2020-09-05T14:52:00Z">
            <w:rPr>
              <w:rFonts w:ascii="Garamond" w:hAnsi="Garamond"/>
              <w:color w:val="000000"/>
            </w:rPr>
          </w:rPrChange>
        </w:rPr>
        <w:t xml:space="preserve"> </w:t>
      </w:r>
      <w:del w:id="204" w:author="proposal to full draft" w:date="2020-09-05T14:52:00Z">
        <w:r w:rsidR="00F31254" w:rsidRPr="00F31254">
          <w:rPr>
            <w:rFonts w:ascii="Garamond" w:eastAsia="Times New Roman" w:hAnsi="Garamond" w:cs="Arial"/>
            <w:color w:val="000000"/>
          </w:rPr>
          <w:delText>make</w:delText>
        </w:r>
      </w:del>
      <w:ins w:id="205" w:author="proposal to full draft" w:date="2020-09-05T14:52:00Z">
        <w:r w:rsidRPr="0041018C">
          <w:t>repeat</w:t>
        </w:r>
      </w:ins>
      <w:r w:rsidR="00BD65C0">
        <w:rPr>
          <w:rPrChange w:id="206" w:author="proposal to full draft" w:date="2020-09-05T14:52:00Z">
            <w:rPr>
              <w:rFonts w:ascii="Garamond" w:hAnsi="Garamond"/>
              <w:color w:val="000000"/>
            </w:rPr>
          </w:rPrChange>
        </w:rPr>
        <w:t xml:space="preserve"> </w:t>
      </w:r>
      <w:r w:rsidRPr="0041018C">
        <w:rPr>
          <w:rPrChange w:id="207" w:author="proposal to full draft" w:date="2020-09-05T14:52:00Z">
            <w:rPr>
              <w:rFonts w:ascii="Garamond" w:hAnsi="Garamond"/>
              <w:color w:val="000000"/>
            </w:rPr>
          </w:rPrChange>
        </w:rPr>
        <w:t>the</w:t>
      </w:r>
      <w:r w:rsidR="00BD65C0">
        <w:rPr>
          <w:rPrChange w:id="208" w:author="proposal to full draft" w:date="2020-09-05T14:52:00Z">
            <w:rPr>
              <w:rFonts w:ascii="Garamond" w:hAnsi="Garamond"/>
              <w:color w:val="000000"/>
            </w:rPr>
          </w:rPrChange>
        </w:rPr>
        <w:t xml:space="preserve"> </w:t>
      </w:r>
      <w:del w:id="209" w:author="proposal to full draft" w:date="2020-09-05T14:52:00Z">
        <w:r w:rsidR="00F31254" w:rsidRPr="00F31254">
          <w:rPr>
            <w:rFonts w:ascii="Garamond" w:eastAsia="Times New Roman" w:hAnsi="Garamond" w:cs="Arial"/>
            <w:color w:val="000000"/>
          </w:rPr>
          <w:delText>case</w:delText>
        </w:r>
      </w:del>
      <w:ins w:id="210" w:author="proposal to full draft" w:date="2020-09-05T14:52:00Z">
        <w:r w:rsidRPr="0041018C">
          <w:t>Sommers</w:t>
        </w:r>
        <w:r w:rsidR="00BD65C0">
          <w:t xml:space="preserve"> </w:t>
        </w:r>
        <w:r w:rsidRPr="0041018C">
          <w:t>experiment</w:t>
        </w:r>
      </w:ins>
      <w:r w:rsidR="00BD65C0">
        <w:rPr>
          <w:rPrChange w:id="211" w:author="proposal to full draft" w:date="2020-09-05T14:52:00Z">
            <w:rPr>
              <w:rFonts w:ascii="Garamond" w:hAnsi="Garamond"/>
              <w:color w:val="000000"/>
            </w:rPr>
          </w:rPrChange>
        </w:rPr>
        <w:t xml:space="preserve"> </w:t>
      </w:r>
      <w:r w:rsidRPr="0041018C">
        <w:rPr>
          <w:rPrChange w:id="212" w:author="proposal to full draft" w:date="2020-09-05T14:52:00Z">
            <w:rPr>
              <w:rFonts w:ascii="Garamond" w:hAnsi="Garamond"/>
              <w:color w:val="000000"/>
            </w:rPr>
          </w:rPrChange>
        </w:rPr>
        <w:t>for</w:t>
      </w:r>
      <w:r w:rsidR="00BD65C0">
        <w:rPr>
          <w:rPrChange w:id="213" w:author="proposal to full draft" w:date="2020-09-05T14:52:00Z">
            <w:rPr>
              <w:rFonts w:ascii="Garamond" w:hAnsi="Garamond"/>
              <w:color w:val="000000"/>
            </w:rPr>
          </w:rPrChange>
        </w:rPr>
        <w:t xml:space="preserve"> </w:t>
      </w:r>
      <w:del w:id="214" w:author="proposal to full draft" w:date="2020-09-05T14:52:00Z">
        <w:r w:rsidR="00F31254" w:rsidRPr="00F31254">
          <w:rPr>
            <w:rFonts w:ascii="Garamond" w:eastAsia="Times New Roman" w:hAnsi="Garamond" w:cs="Arial"/>
            <w:color w:val="000000"/>
          </w:rPr>
          <w:delText xml:space="preserve">using </w:delText>
        </w:r>
        <w:r w:rsidR="00F31254" w:rsidRPr="00F31254">
          <w:rPr>
            <w:rFonts w:ascii="Garamond" w:eastAsia="Times New Roman" w:hAnsi="Garamond" w:cs="Arial"/>
            <w:i/>
            <w:iCs/>
            <w:color w:val="000000"/>
          </w:rPr>
          <w:delText>version control</w:delText>
        </w:r>
        <w:r w:rsidR="00F31254" w:rsidRPr="00F31254">
          <w:rPr>
            <w:rFonts w:ascii="Garamond" w:eastAsia="Times New Roman" w:hAnsi="Garamond" w:cs="Arial"/>
            <w:color w:val="000000"/>
          </w:rPr>
          <w:delText xml:space="preserve"> technology to help</w:delText>
        </w:r>
      </w:del>
      <w:ins w:id="215" w:author="proposal to full draft" w:date="2020-09-05T14:52:00Z">
        <w:r w:rsidRPr="0041018C">
          <w:t>yourself.</w:t>
        </w:r>
        <w:r w:rsidR="00BD65C0">
          <w:t xml:space="preserve"> </w:t>
        </w:r>
        <w:r w:rsidRPr="0041018C">
          <w:t>Compare</w:t>
        </w:r>
        <w:r w:rsidR="00BD65C0">
          <w:t xml:space="preserve"> </w:t>
        </w:r>
        <w:r w:rsidRPr="0041018C">
          <w:t>two</w:t>
        </w:r>
        <w:r w:rsidR="00BD65C0">
          <w:t xml:space="preserve"> </w:t>
        </w:r>
        <w:r w:rsidRPr="0041018C">
          <w:t>drafts</w:t>
        </w:r>
        <w:r w:rsidR="00BD65C0">
          <w:t xml:space="preserve"> </w:t>
        </w:r>
        <w:r w:rsidRPr="0041018C">
          <w:t>of</w:t>
        </w:r>
        <w:r w:rsidR="00BD65C0">
          <w:t xml:space="preserve"> </w:t>
        </w:r>
        <w:r w:rsidRPr="0041018C">
          <w:t>something</w:t>
        </w:r>
      </w:ins>
      <w:r w:rsidR="00BD65C0">
        <w:rPr>
          <w:rPrChange w:id="216" w:author="proposal to full draft" w:date="2020-09-05T14:52:00Z">
            <w:rPr>
              <w:rFonts w:ascii="Garamond" w:hAnsi="Garamond"/>
              <w:color w:val="000000"/>
            </w:rPr>
          </w:rPrChange>
        </w:rPr>
        <w:t xml:space="preserve"> </w:t>
      </w:r>
      <w:r w:rsidRPr="0041018C">
        <w:rPr>
          <w:rPrChange w:id="217" w:author="proposal to full draft" w:date="2020-09-05T14:52:00Z">
            <w:rPr>
              <w:rFonts w:ascii="Garamond" w:hAnsi="Garamond"/>
              <w:color w:val="000000"/>
            </w:rPr>
          </w:rPrChange>
        </w:rPr>
        <w:t>you</w:t>
      </w:r>
      <w:r w:rsidR="00BD65C0">
        <w:rPr>
          <w:rPrChange w:id="218" w:author="proposal to full draft" w:date="2020-09-05T14:52:00Z">
            <w:rPr>
              <w:rFonts w:ascii="Garamond" w:hAnsi="Garamond"/>
              <w:color w:val="000000"/>
            </w:rPr>
          </w:rPrChange>
        </w:rPr>
        <w:t xml:space="preserve"> </w:t>
      </w:r>
      <w:del w:id="219" w:author="proposal to full draft" w:date="2020-09-05T14:52:00Z">
        <w:r w:rsidR="00F31254" w:rsidRPr="00F31254">
          <w:rPr>
            <w:rFonts w:ascii="Garamond" w:eastAsia="Times New Roman" w:hAnsi="Garamond" w:cs="Arial"/>
            <w:color w:val="000000"/>
          </w:rPr>
          <w:delText>track how “what changes” may change in the course of a</w:delText>
        </w:r>
      </w:del>
      <w:ins w:id="220" w:author="proposal to full draft" w:date="2020-09-05T14:52:00Z">
        <w:r w:rsidRPr="0041018C">
          <w:t>wrote</w:t>
        </w:r>
        <w:r w:rsidR="00BD65C0">
          <w:t xml:space="preserve"> </w:t>
        </w:r>
        <w:r w:rsidRPr="0041018C">
          <w:t>before</w:t>
        </w:r>
        <w:r w:rsidR="00BD65C0">
          <w:t xml:space="preserve"> </w:t>
        </w:r>
        <w:r w:rsidRPr="0041018C">
          <w:t>your</w:t>
        </w:r>
      </w:ins>
      <w:r w:rsidR="00BD65C0">
        <w:rPr>
          <w:rPrChange w:id="221" w:author="proposal to full draft" w:date="2020-09-05T14:52:00Z">
            <w:rPr>
              <w:rFonts w:ascii="Garamond" w:hAnsi="Garamond"/>
              <w:color w:val="000000"/>
            </w:rPr>
          </w:rPrChange>
        </w:rPr>
        <w:t xml:space="preserve"> </w:t>
      </w:r>
      <w:r w:rsidRPr="0041018C">
        <w:rPr>
          <w:rPrChange w:id="222" w:author="proposal to full draft" w:date="2020-09-05T14:52:00Z">
            <w:rPr>
              <w:rFonts w:ascii="Garamond" w:hAnsi="Garamond"/>
              <w:color w:val="000000"/>
            </w:rPr>
          </w:rPrChange>
        </w:rPr>
        <w:t>writing</w:t>
      </w:r>
      <w:r w:rsidR="00BD65C0">
        <w:rPr>
          <w:rPrChange w:id="223" w:author="proposal to full draft" w:date="2020-09-05T14:52:00Z">
            <w:rPr>
              <w:rFonts w:ascii="Garamond" w:hAnsi="Garamond"/>
              <w:color w:val="000000"/>
            </w:rPr>
          </w:rPrChange>
        </w:rPr>
        <w:t xml:space="preserve"> </w:t>
      </w:r>
      <w:del w:id="224" w:author="proposal to full draft" w:date="2020-09-05T14:52:00Z">
        <w:r w:rsidR="00F31254" w:rsidRPr="00F31254">
          <w:rPr>
            <w:rFonts w:ascii="Garamond" w:eastAsia="Times New Roman" w:hAnsi="Garamond" w:cs="Arial"/>
            <w:color w:val="000000"/>
          </w:rPr>
          <w:delText xml:space="preserve">class. It’s not always easy, after the thicket of </w:delText>
        </w:r>
      </w:del>
      <w:ins w:id="225" w:author="proposal to full draft" w:date="2020-09-05T14:52:00Z">
        <w:r w:rsidRPr="0041018C">
          <w:t>course:</w:t>
        </w:r>
        <w:r w:rsidR="00BD65C0">
          <w:t xml:space="preserve"> </w:t>
        </w:r>
        <w:r w:rsidRPr="0041018C">
          <w:t>what</w:t>
        </w:r>
        <w:r w:rsidR="00BD65C0">
          <w:t xml:space="preserve"> </w:t>
        </w:r>
        <w:r w:rsidRPr="0041018C">
          <w:t>kinds</w:t>
        </w:r>
        <w:r w:rsidR="00BD65C0">
          <w:t xml:space="preserve"> </w:t>
        </w:r>
        <w:r w:rsidRPr="0041018C">
          <w:t>of</w:t>
        </w:r>
        <w:r w:rsidR="00BD65C0">
          <w:t xml:space="preserve"> </w:t>
        </w:r>
        <w:r w:rsidRPr="0041018C">
          <w:t>changes</w:t>
        </w:r>
        <w:r w:rsidR="00BD65C0">
          <w:t xml:space="preserve"> </w:t>
        </w:r>
        <w:r w:rsidRPr="0041018C">
          <w:t>did</w:t>
        </w:r>
        <w:r w:rsidR="00BD65C0">
          <w:t xml:space="preserve"> </w:t>
        </w:r>
        <w:r w:rsidRPr="0041018C">
          <w:t>you</w:t>
        </w:r>
        <w:r w:rsidR="00BD65C0">
          <w:t xml:space="preserve"> </w:t>
        </w:r>
        <w:r w:rsidRPr="0041018C">
          <w:t>make,</w:t>
        </w:r>
        <w:r w:rsidR="00BD65C0">
          <w:t xml:space="preserve"> </w:t>
        </w:r>
        <w:r w:rsidRPr="0041018C">
          <w:t>and</w:t>
        </w:r>
        <w:r w:rsidR="00BD65C0">
          <w:t xml:space="preserve"> </w:t>
        </w:r>
        <w:r w:rsidRPr="0041018C">
          <w:t>where?</w:t>
        </w:r>
        <w:r w:rsidR="00BD65C0">
          <w:t xml:space="preserve"> </w:t>
        </w:r>
        <w:r w:rsidRPr="0041018C">
          <w:t>Try</w:t>
        </w:r>
        <w:r w:rsidR="00BD65C0">
          <w:t xml:space="preserve"> </w:t>
        </w:r>
        <w:r w:rsidRPr="0041018C">
          <w:t>it</w:t>
        </w:r>
        <w:r w:rsidR="00BD65C0">
          <w:t xml:space="preserve"> </w:t>
        </w:r>
        <w:r w:rsidRPr="0041018C">
          <w:t>again</w:t>
        </w:r>
        <w:r w:rsidR="00BD65C0">
          <w:t xml:space="preserve"> </w:t>
        </w:r>
        <w:r w:rsidRPr="0041018C">
          <w:t>at</w:t>
        </w:r>
        <w:r w:rsidR="00BD65C0">
          <w:t xml:space="preserve"> </w:t>
        </w:r>
        <w:r w:rsidRPr="0041018C">
          <w:t>the</w:t>
        </w:r>
        <w:r w:rsidR="00BD65C0">
          <w:t xml:space="preserve"> </w:t>
        </w:r>
        <w:r w:rsidRPr="0041018C">
          <w:t>end</w:t>
        </w:r>
        <w:r w:rsidR="00BD65C0">
          <w:t xml:space="preserve"> </w:t>
        </w:r>
        <w:r w:rsidRPr="0041018C">
          <w:t>(or</w:t>
        </w:r>
        <w:r w:rsidR="00BD65C0">
          <w:t xml:space="preserve"> </w:t>
        </w:r>
        <w:r w:rsidRPr="0041018C">
          <w:t>even</w:t>
        </w:r>
        <w:r w:rsidR="00BD65C0">
          <w:t xml:space="preserve"> </w:t>
        </w:r>
        <w:r w:rsidRPr="0041018C">
          <w:t>the</w:t>
        </w:r>
        <w:r w:rsidR="00BD65C0">
          <w:t xml:space="preserve"> </w:t>
        </w:r>
        <w:r w:rsidRPr="0041018C">
          <w:t>midpoint)</w:t>
        </w:r>
        <w:r w:rsidR="00BD65C0">
          <w:t xml:space="preserve"> </w:t>
        </w:r>
        <w:r w:rsidRPr="0041018C">
          <w:t>of</w:t>
        </w:r>
        <w:r w:rsidR="00BD65C0">
          <w:t xml:space="preserve"> </w:t>
        </w:r>
        <w:r w:rsidRPr="0041018C">
          <w:t>a</w:t>
        </w:r>
        <w:r w:rsidR="00BD65C0">
          <w:t xml:space="preserve"> </w:t>
        </w:r>
      </w:ins>
      <w:r w:rsidRPr="0041018C">
        <w:rPr>
          <w:rPrChange w:id="226" w:author="proposal to full draft" w:date="2020-09-05T14:52:00Z">
            <w:rPr>
              <w:rFonts w:ascii="Garamond" w:hAnsi="Garamond"/>
              <w:color w:val="000000"/>
            </w:rPr>
          </w:rPrChange>
        </w:rPr>
        <w:t>writing</w:t>
      </w:r>
      <w:del w:id="227" w:author="proposal to full draft" w:date="2020-09-05T14:52:00Z">
        <w:r w:rsidR="00F31254" w:rsidRPr="00F31254">
          <w:rPr>
            <w:rFonts w:ascii="Garamond" w:eastAsia="Times New Roman" w:hAnsi="Garamond" w:cs="Arial"/>
            <w:color w:val="000000"/>
          </w:rPr>
          <w:delText>, to remember what turns</w:delText>
        </w:r>
      </w:del>
      <w:ins w:id="228" w:author="proposal to full draft" w:date="2020-09-05T14:52:00Z">
        <w:r w:rsidR="00BD65C0">
          <w:t xml:space="preserve"> </w:t>
        </w:r>
        <w:r w:rsidRPr="0041018C">
          <w:t>course:</w:t>
        </w:r>
        <w:r w:rsidR="00BD65C0">
          <w:t xml:space="preserve"> </w:t>
        </w:r>
        <w:r w:rsidRPr="0041018C">
          <w:t>how</w:t>
        </w:r>
        <w:r w:rsidR="00BD65C0">
          <w:t xml:space="preserve"> </w:t>
        </w:r>
        <w:r w:rsidRPr="0041018C">
          <w:t>have</w:t>
        </w:r>
        <w:r w:rsidR="00BD65C0">
          <w:t xml:space="preserve"> </w:t>
        </w:r>
        <w:r w:rsidRPr="0041018C">
          <w:t>your</w:t>
        </w:r>
        <w:r w:rsidR="00BD65C0">
          <w:t xml:space="preserve"> </w:t>
        </w:r>
        <w:r w:rsidRPr="0041018C">
          <w:t>changes</w:t>
        </w:r>
        <w:r w:rsidR="00BD65C0">
          <w:t xml:space="preserve"> </w:t>
        </w:r>
        <w:r w:rsidRPr="0041018C">
          <w:t>changed?</w:t>
        </w:r>
      </w:ins>
    </w:p>
    <w:p w14:paraId="558242C2" w14:textId="287C7C5C" w:rsidR="0079011C" w:rsidRPr="0041018C" w:rsidRDefault="00863BA2" w:rsidP="0041018C">
      <w:pPr>
        <w:pStyle w:val="BodyText"/>
        <w:rPr>
          <w:ins w:id="229" w:author="proposal to full draft" w:date="2020-09-05T14:52:00Z"/>
        </w:rPr>
      </w:pPr>
      <w:ins w:id="230" w:author="proposal to full draft" w:date="2020-09-05T14:52:00Z">
        <w:r w:rsidRPr="0041018C">
          <w:t>One</w:t>
        </w:r>
        <w:r w:rsidR="00BD65C0">
          <w:t xml:space="preserve"> </w:t>
        </w:r>
        <w:r w:rsidRPr="0041018C">
          <w:t>potential</w:t>
        </w:r>
        <w:r w:rsidR="00BD65C0">
          <w:t xml:space="preserve"> </w:t>
        </w:r>
        <w:r w:rsidRPr="0041018C">
          <w:t>problem</w:t>
        </w:r>
        <w:r w:rsidR="00BD65C0">
          <w:t xml:space="preserve"> </w:t>
        </w:r>
        <w:r w:rsidRPr="0041018C">
          <w:t>with</w:t>
        </w:r>
        <w:r w:rsidR="00BD65C0">
          <w:t xml:space="preserve"> </w:t>
        </w:r>
        <w:r w:rsidRPr="0041018C">
          <w:t>the</w:t>
        </w:r>
        <w:r w:rsidR="00BD65C0">
          <w:t xml:space="preserve"> </w:t>
        </w:r>
        <w:r w:rsidRPr="0041018C">
          <w:t>compare-two-files</w:t>
        </w:r>
        <w:r w:rsidR="00BD65C0">
          <w:t xml:space="preserve"> </w:t>
        </w:r>
        <w:r w:rsidRPr="0041018C">
          <w:t>approach,</w:t>
        </w:r>
        <w:r w:rsidR="00BD65C0">
          <w:t xml:space="preserve"> </w:t>
        </w:r>
        <w:r w:rsidRPr="0041018C">
          <w:t>though,</w:t>
        </w:r>
        <w:r w:rsidR="00BD65C0">
          <w:t xml:space="preserve"> </w:t>
        </w:r>
        <w:r w:rsidRPr="0041018C">
          <w:t>is</w:t>
        </w:r>
        <w:r w:rsidR="00BD65C0">
          <w:t xml:space="preserve"> </w:t>
        </w:r>
        <w:r w:rsidRPr="0041018C">
          <w:t>that</w:t>
        </w:r>
        <w:r w:rsidR="00BD65C0">
          <w:t xml:space="preserve"> </w:t>
        </w:r>
        <w:r w:rsidRPr="0041018C">
          <w:t>a</w:t>
        </w:r>
        <w:r w:rsidR="00BD65C0">
          <w:t xml:space="preserve"> </w:t>
        </w:r>
        <w:r w:rsidRPr="0041018C">
          <w:t>lot</w:t>
        </w:r>
        <w:r w:rsidR="00BD65C0">
          <w:t xml:space="preserve"> </w:t>
        </w:r>
        <w:r w:rsidRPr="0041018C">
          <w:t>of</w:t>
        </w:r>
        <w:r w:rsidR="00BD65C0">
          <w:t xml:space="preserve"> </w:t>
        </w:r>
        <w:r w:rsidRPr="0041018C">
          <w:t>changes</w:t>
        </w:r>
        <w:r w:rsidR="00BD65C0">
          <w:t xml:space="preserve"> </w:t>
        </w:r>
        <w:r w:rsidRPr="0041018C">
          <w:t>happen</w:t>
        </w:r>
        <w:r w:rsidR="00BD65C0">
          <w:t xml:space="preserve"> </w:t>
        </w:r>
        <w:r w:rsidRPr="0041018C">
          <w:rPr>
            <w:i/>
          </w:rPr>
          <w:t>between</w:t>
        </w:r>
        <w:r w:rsidR="00BD65C0">
          <w:t xml:space="preserve"> </w:t>
        </w:r>
        <w:r w:rsidRPr="0041018C">
          <w:t>submissions.</w:t>
        </w:r>
        <w:r w:rsidR="00BD65C0">
          <w:t xml:space="preserve"> </w:t>
        </w:r>
        <w:r w:rsidRPr="0041018C">
          <w:t>If</w:t>
        </w:r>
        <w:r w:rsidR="00BD65C0">
          <w:t xml:space="preserve"> </w:t>
        </w:r>
        <w:r w:rsidRPr="0041018C">
          <w:t>you’re</w:t>
        </w:r>
        <w:r w:rsidR="00BD65C0">
          <w:t xml:space="preserve"> </w:t>
        </w:r>
        <w:r w:rsidRPr="0041018C">
          <w:t>only</w:t>
        </w:r>
        <w:r w:rsidR="00BD65C0">
          <w:t xml:space="preserve"> </w:t>
        </w:r>
        <w:r w:rsidRPr="0041018C">
          <w:t>saving</w:t>
        </w:r>
        <w:r w:rsidR="00BD65C0">
          <w:t xml:space="preserve"> </w:t>
        </w:r>
        <w:r w:rsidRPr="0041018C">
          <w:t>a</w:t>
        </w:r>
        <w:r w:rsidR="00BD65C0">
          <w:t xml:space="preserve"> </w:t>
        </w:r>
        <w:r w:rsidRPr="0041018C">
          <w:t>file</w:t>
        </w:r>
        <w:r w:rsidR="00BD65C0">
          <w:t xml:space="preserve"> </w:t>
        </w:r>
        <w:r w:rsidRPr="0041018C">
          <w:t>as</w:t>
        </w:r>
        <w:r w:rsidR="00BD65C0">
          <w:t xml:space="preserve"> </w:t>
        </w:r>
        <w:r w:rsidRPr="0041018C">
          <w:t>“draft”</w:t>
        </w:r>
        <w:r w:rsidR="00BD65C0">
          <w:t xml:space="preserve"> </w:t>
        </w:r>
        <w:r w:rsidRPr="0041018C">
          <w:t>and</w:t>
        </w:r>
        <w:r w:rsidR="00BD65C0">
          <w:t xml:space="preserve"> </w:t>
        </w:r>
        <w:r w:rsidRPr="0041018C">
          <w:t>“final,”</w:t>
        </w:r>
        <w:r w:rsidR="00BD65C0">
          <w:t xml:space="preserve"> </w:t>
        </w:r>
        <w:r w:rsidRPr="0041018C">
          <w:t>there’s</w:t>
        </w:r>
        <w:r w:rsidR="00BD65C0">
          <w:t xml:space="preserve"> </w:t>
        </w:r>
        <w:r w:rsidRPr="0041018C">
          <w:t>a</w:t>
        </w:r>
        <w:r w:rsidR="00BD65C0">
          <w:t xml:space="preserve"> </w:t>
        </w:r>
        <w:r w:rsidRPr="0041018C">
          <w:t>good</w:t>
        </w:r>
        <w:r w:rsidR="00BD65C0">
          <w:t xml:space="preserve"> </w:t>
        </w:r>
        <w:r w:rsidRPr="0041018C">
          <w:t>chance</w:t>
        </w:r>
        <w:r w:rsidR="00BD65C0">
          <w:t xml:space="preserve"> </w:t>
        </w:r>
        <w:r w:rsidRPr="0041018C">
          <w:t>you’re</w:t>
        </w:r>
        <w:r w:rsidR="00BD65C0">
          <w:t xml:space="preserve"> </w:t>
        </w:r>
        <w:r w:rsidRPr="0041018C">
          <w:t>saving</w:t>
        </w:r>
        <w:r w:rsidR="00BD65C0">
          <w:t xml:space="preserve"> </w:t>
        </w:r>
        <w:r w:rsidRPr="0041018C">
          <w:t>over</w:t>
        </w:r>
        <w:r w:rsidR="00BD65C0">
          <w:t xml:space="preserve"> </w:t>
        </w:r>
        <w:r w:rsidRPr="0041018C">
          <w:t>the</w:t>
        </w:r>
        <w:r w:rsidR="00BD65C0">
          <w:t xml:space="preserve"> </w:t>
        </w:r>
        <w:r w:rsidRPr="0041018C">
          <w:t>many</w:t>
        </w:r>
        <w:r w:rsidR="00BD65C0">
          <w:t xml:space="preserve"> </w:t>
        </w:r>
        <w:r w:rsidRPr="0041018C">
          <w:t>revision</w:t>
        </w:r>
        <w:r w:rsidR="00BD65C0">
          <w:t xml:space="preserve"> </w:t>
        </w:r>
        <w:r w:rsidRPr="0041018C">
          <w:t>steps</w:t>
        </w:r>
      </w:ins>
      <w:r w:rsidR="00BD65C0">
        <w:rPr>
          <w:rPrChange w:id="231" w:author="proposal to full draft" w:date="2020-09-05T14:52:00Z">
            <w:rPr>
              <w:rFonts w:ascii="Garamond" w:hAnsi="Garamond"/>
              <w:color w:val="000000"/>
            </w:rPr>
          </w:rPrChange>
        </w:rPr>
        <w:t xml:space="preserve"> </w:t>
      </w:r>
      <w:r w:rsidRPr="0041018C">
        <w:rPr>
          <w:rPrChange w:id="232" w:author="proposal to full draft" w:date="2020-09-05T14:52:00Z">
            <w:rPr>
              <w:rFonts w:ascii="Garamond" w:hAnsi="Garamond"/>
              <w:color w:val="000000"/>
            </w:rPr>
          </w:rPrChange>
        </w:rPr>
        <w:t>you</w:t>
      </w:r>
      <w:r w:rsidR="00BD65C0">
        <w:rPr>
          <w:rPrChange w:id="233" w:author="proposal to full draft" w:date="2020-09-05T14:52:00Z">
            <w:rPr>
              <w:rFonts w:ascii="Garamond" w:hAnsi="Garamond"/>
              <w:color w:val="000000"/>
            </w:rPr>
          </w:rPrChange>
        </w:rPr>
        <w:t xml:space="preserve"> </w:t>
      </w:r>
      <w:r w:rsidRPr="0041018C">
        <w:rPr>
          <w:rPrChange w:id="234" w:author="proposal to full draft" w:date="2020-09-05T14:52:00Z">
            <w:rPr>
              <w:rFonts w:ascii="Garamond" w:hAnsi="Garamond"/>
              <w:color w:val="000000"/>
            </w:rPr>
          </w:rPrChange>
        </w:rPr>
        <w:t>took</w:t>
      </w:r>
      <w:del w:id="235" w:author="proposal to full draft" w:date="2020-09-05T14:52:00Z">
        <w:r w:rsidR="00F31254" w:rsidRPr="00F31254">
          <w:rPr>
            <w:rFonts w:ascii="Garamond" w:eastAsia="Times New Roman" w:hAnsi="Garamond" w:cs="Arial"/>
            <w:color w:val="000000"/>
          </w:rPr>
          <w:delText xml:space="preserve">, or why; sometimes the new versions just replace what you’d done before, whether in your memory or on </w:delText>
        </w:r>
      </w:del>
      <w:ins w:id="236" w:author="proposal to full draft" w:date="2020-09-05T14:52:00Z">
        <w:r w:rsidR="00BD65C0">
          <w:t xml:space="preserve"> </w:t>
        </w:r>
        <w:r w:rsidRPr="0041018C">
          <w:t>in</w:t>
        </w:r>
        <w:r w:rsidR="00BD65C0">
          <w:t xml:space="preserve"> </w:t>
        </w:r>
        <w:r w:rsidRPr="0041018C">
          <w:t>the</w:t>
        </w:r>
        <w:r w:rsidR="00BD65C0">
          <w:t xml:space="preserve"> </w:t>
        </w:r>
        <w:r w:rsidRPr="0041018C">
          <w:t>process</w:t>
        </w:r>
        <w:r w:rsidR="00BD65C0">
          <w:t xml:space="preserve"> </w:t>
        </w:r>
        <w:r w:rsidRPr="0041018C">
          <w:t>of</w:t>
        </w:r>
        <w:r w:rsidR="00BD65C0">
          <w:t xml:space="preserve"> </w:t>
        </w:r>
        <w:r w:rsidRPr="0041018C">
          <w:t>getting</w:t>
        </w:r>
        <w:r w:rsidR="00BD65C0">
          <w:t xml:space="preserve"> </w:t>
        </w:r>
        <w:r w:rsidRPr="0041018C">
          <w:t>to</w:t>
        </w:r>
        <w:r w:rsidR="00BD65C0">
          <w:t xml:space="preserve"> </w:t>
        </w:r>
        <w:r w:rsidRPr="0041018C">
          <w:t>the</w:t>
        </w:r>
        <w:r w:rsidR="00BD65C0">
          <w:t xml:space="preserve"> </w:t>
        </w:r>
        <w:r w:rsidRPr="0041018C">
          <w:t>ve</w:t>
        </w:r>
        <w:r w:rsidRPr="0041018C">
          <w:t>rsion</w:t>
        </w:r>
        <w:r w:rsidR="00BD65C0">
          <w:t xml:space="preserve"> </w:t>
        </w:r>
        <w:r w:rsidRPr="0041018C">
          <w:t>you</w:t>
        </w:r>
        <w:r w:rsidR="00BD65C0">
          <w:t xml:space="preserve"> </w:t>
        </w:r>
        <w:r w:rsidRPr="0041018C">
          <w:t>turn</w:t>
        </w:r>
        <w:r w:rsidR="00BD65C0">
          <w:t xml:space="preserve"> </w:t>
        </w:r>
        <w:r w:rsidRPr="0041018C">
          <w:t>in</w:t>
        </w:r>
        <w:r w:rsidR="00BD65C0">
          <w:t xml:space="preserve"> </w:t>
        </w:r>
        <w:r w:rsidRPr="0041018C">
          <w:t>or</w:t>
        </w:r>
        <w:r w:rsidR="00BD65C0">
          <w:t xml:space="preserve"> </w:t>
        </w:r>
        <w:r w:rsidRPr="0041018C">
          <w:t>send</w:t>
        </w:r>
        <w:r w:rsidR="00BD65C0">
          <w:t xml:space="preserve"> </w:t>
        </w:r>
        <w:r w:rsidRPr="0041018C">
          <w:t>out.</w:t>
        </w:r>
        <w:r w:rsidR="00BD65C0">
          <w:t xml:space="preserve"> </w:t>
        </w:r>
        <w:r w:rsidRPr="0041018C">
          <w:t>You</w:t>
        </w:r>
        <w:r w:rsidR="00BD65C0">
          <w:t xml:space="preserve"> </w:t>
        </w:r>
        <w:r w:rsidRPr="0041018C">
          <w:t>could</w:t>
        </w:r>
        <w:r w:rsidR="00BD65C0">
          <w:t xml:space="preserve"> </w:t>
        </w:r>
        <w:r w:rsidRPr="0041018C">
          <w:t>try</w:t>
        </w:r>
        <w:r w:rsidR="00BD65C0">
          <w:t xml:space="preserve"> </w:t>
        </w:r>
        <w:r w:rsidRPr="0041018C">
          <w:t>to</w:t>
        </w:r>
        <w:r w:rsidR="00BD65C0">
          <w:t xml:space="preserve"> </w:t>
        </w:r>
        <w:r w:rsidRPr="0041018C">
          <w:t>get</w:t>
        </w:r>
        <w:r w:rsidR="00BD65C0">
          <w:t xml:space="preserve"> </w:t>
        </w:r>
        <w:r w:rsidRPr="0041018C">
          <w:t>around</w:t>
        </w:r>
        <w:r w:rsidR="00BD65C0">
          <w:t xml:space="preserve"> </w:t>
        </w:r>
        <w:r w:rsidRPr="0041018C">
          <w:t>this</w:t>
        </w:r>
        <w:r w:rsidR="00BD65C0">
          <w:t xml:space="preserve"> </w:t>
        </w:r>
        <w:r w:rsidRPr="0041018C">
          <w:t>by</w:t>
        </w:r>
        <w:r w:rsidR="00BD65C0">
          <w:t xml:space="preserve"> </w:t>
        </w:r>
        <w:r w:rsidRPr="0041018C">
          <w:t>saving</w:t>
        </w:r>
        <w:r w:rsidR="00BD65C0">
          <w:t xml:space="preserve"> </w:t>
        </w:r>
        <w:r w:rsidRPr="0041018C">
          <w:t>lots</w:t>
        </w:r>
        <w:r w:rsidR="00BD65C0">
          <w:t xml:space="preserve"> </w:t>
        </w:r>
        <w:r w:rsidRPr="0041018C">
          <w:t>of</w:t>
        </w:r>
        <w:r w:rsidR="00BD65C0">
          <w:t xml:space="preserve"> </w:t>
        </w:r>
        <w:r w:rsidRPr="0041018C">
          <w:t>interim</w:t>
        </w:r>
        <w:r w:rsidR="00BD65C0">
          <w:t xml:space="preserve"> </w:t>
        </w:r>
        <w:r w:rsidRPr="0041018C">
          <w:t>drafts</w:t>
        </w:r>
        <w:r w:rsidR="00BD65C0">
          <w:t xml:space="preserve"> </w:t>
        </w:r>
        <w:r w:rsidRPr="0041018C">
          <w:t>under</w:t>
        </w:r>
        <w:r w:rsidR="00BD65C0">
          <w:t xml:space="preserve"> </w:t>
        </w:r>
        <w:r w:rsidRPr="0041018C">
          <w:t>separate</w:t>
        </w:r>
        <w:r w:rsidR="00BD65C0">
          <w:t xml:space="preserve"> </w:t>
        </w:r>
        <w:r w:rsidRPr="0041018C">
          <w:t>names,</w:t>
        </w:r>
        <w:r w:rsidR="00BD65C0">
          <w:t xml:space="preserve"> </w:t>
        </w:r>
        <w:r w:rsidRPr="0041018C">
          <w:t>but</w:t>
        </w:r>
        <w:r w:rsidR="00BD65C0">
          <w:t xml:space="preserve"> </w:t>
        </w:r>
        <w:r w:rsidRPr="0041018C">
          <w:t>that</w:t>
        </w:r>
        <w:r w:rsidR="00BD65C0">
          <w:t xml:space="preserve"> </w:t>
        </w:r>
        <w:r w:rsidRPr="0041018C">
          <w:t>makes</w:t>
        </w:r>
        <w:r w:rsidR="00BD65C0">
          <w:t xml:space="preserve"> </w:t>
        </w:r>
        <w:r w:rsidRPr="0041018C">
          <w:t>for</w:t>
        </w:r>
        <w:r w:rsidR="00BD65C0">
          <w:t xml:space="preserve"> </w:t>
        </w:r>
        <w:r w:rsidRPr="0041018C">
          <w:t>a</w:t>
        </w:r>
        <w:r w:rsidR="00BD65C0">
          <w:t xml:space="preserve"> </w:t>
        </w:r>
        <w:r w:rsidRPr="0041018C">
          <w:t>lot</w:t>
        </w:r>
        <w:r w:rsidR="00BD65C0">
          <w:t xml:space="preserve"> </w:t>
        </w:r>
        <w:r w:rsidRPr="0041018C">
          <w:t>of</w:t>
        </w:r>
        <w:r w:rsidR="00BD65C0">
          <w:t xml:space="preserve"> </w:t>
        </w:r>
        <w:r w:rsidRPr="0041018C">
          <w:t>clutter</w:t>
        </w:r>
        <w:r w:rsidR="00BD65C0">
          <w:t xml:space="preserve"> </w:t>
        </w:r>
        <w:r w:rsidRPr="0041018C">
          <w:t>in</w:t>
        </w:r>
        <w:r w:rsidR="00BD65C0">
          <w:t xml:space="preserve"> </w:t>
        </w:r>
        <w:r w:rsidRPr="0041018C">
          <w:t>your</w:t>
        </w:r>
        <w:r w:rsidR="00BD65C0">
          <w:t xml:space="preserve"> </w:t>
        </w:r>
        <w:r w:rsidRPr="0041018C">
          <w:t>file</w:t>
        </w:r>
        <w:r w:rsidR="00BD65C0">
          <w:t xml:space="preserve"> </w:t>
        </w:r>
        <w:r w:rsidRPr="0041018C">
          <w:t>system</w:t>
        </w:r>
        <w:r w:rsidR="00BD65C0">
          <w:t>—</w:t>
        </w:r>
        <w:r w:rsidRPr="0041018C">
          <w:t>I</w:t>
        </w:r>
        <w:r w:rsidR="00BD65C0">
          <w:t xml:space="preserve"> </w:t>
        </w:r>
        <w:r w:rsidRPr="0041018C">
          <w:t>think</w:t>
        </w:r>
        <w:r w:rsidR="00BD65C0">
          <w:t xml:space="preserve"> </w:t>
        </w:r>
        <w:r w:rsidRPr="0041018C">
          <w:t>my</w:t>
        </w:r>
        <w:r w:rsidR="00BD65C0">
          <w:t xml:space="preserve"> </w:t>
        </w:r>
        <w:r w:rsidRPr="0041018C">
          <w:t>10-page</w:t>
        </w:r>
        <w:r w:rsidR="00BD65C0">
          <w:t xml:space="preserve"> </w:t>
        </w:r>
        <w:r w:rsidRPr="0041018C">
          <w:lastRenderedPageBreak/>
          <w:t>dissertation</w:t>
        </w:r>
        <w:r w:rsidR="00BD65C0">
          <w:t xml:space="preserve"> </w:t>
        </w:r>
        <w:r w:rsidRPr="0041018C">
          <w:t>proposal</w:t>
        </w:r>
        <w:r w:rsidR="00BD65C0">
          <w:t xml:space="preserve"> </w:t>
        </w:r>
        <w:r w:rsidRPr="0041018C">
          <w:t>got</w:t>
        </w:r>
        <w:r w:rsidR="00BD65C0">
          <w:t xml:space="preserve"> </w:t>
        </w:r>
        <w:r w:rsidRPr="0041018C">
          <w:t>up</w:t>
        </w:r>
        <w:r w:rsidR="00BD65C0">
          <w:t xml:space="preserve"> </w:t>
        </w:r>
        <w:r w:rsidRPr="0041018C">
          <w:t>to</w:t>
        </w:r>
        <w:r w:rsidR="00BD65C0">
          <w:t xml:space="preserve"> </w:t>
        </w:r>
        <w:r w:rsidRPr="0041018C">
          <w:t>something</w:t>
        </w:r>
        <w:r w:rsidR="00BD65C0">
          <w:t xml:space="preserve"> </w:t>
        </w:r>
        <w:r w:rsidRPr="0041018C">
          <w:t>like</w:t>
        </w:r>
        <w:r w:rsidR="00BD65C0">
          <w:t xml:space="preserve"> </w:t>
        </w:r>
        <w:r w:rsidRPr="0041018C">
          <w:t>“draft</w:t>
        </w:r>
        <w:r w:rsidR="00BD65C0">
          <w:t xml:space="preserve"> </w:t>
        </w:r>
        <w:r w:rsidRPr="0041018C">
          <w:t>23”</w:t>
        </w:r>
        <w:r w:rsidR="00BD65C0">
          <w:t xml:space="preserve"> </w:t>
        </w:r>
        <w:r w:rsidRPr="0041018C">
          <w:t>be</w:t>
        </w:r>
        <w:r w:rsidRPr="0041018C">
          <w:t>fore</w:t>
        </w:r>
        <w:r w:rsidR="00BD65C0">
          <w:t xml:space="preserve"> </w:t>
        </w:r>
        <w:r w:rsidRPr="0041018C">
          <w:t>I</w:t>
        </w:r>
        <w:r w:rsidR="00BD65C0">
          <w:t xml:space="preserve"> </w:t>
        </w:r>
        <w:r w:rsidRPr="0041018C">
          <w:t>finally</w:t>
        </w:r>
        <w:r w:rsidR="00BD65C0">
          <w:t xml:space="preserve"> </w:t>
        </w:r>
        <w:r w:rsidRPr="0041018C">
          <w:t>submitted</w:t>
        </w:r>
        <w:r w:rsidR="00BD65C0">
          <w:t xml:space="preserve"> </w:t>
        </w:r>
        <w:r w:rsidRPr="0041018C">
          <w:t>it</w:t>
        </w:r>
        <w:r w:rsidR="00BD65C0">
          <w:t>—</w:t>
        </w:r>
        <w:r w:rsidRPr="0041018C">
          <w:t>on</w:t>
        </w:r>
        <w:r w:rsidR="00BD65C0">
          <w:t xml:space="preserve"> </w:t>
        </w:r>
        <w:r w:rsidRPr="0041018C">
          <w:t>top</w:t>
        </w:r>
        <w:r w:rsidR="00BD65C0">
          <w:t xml:space="preserve"> </w:t>
        </w:r>
        <w:r w:rsidRPr="0041018C">
          <w:t>of</w:t>
        </w:r>
        <w:r w:rsidR="00BD65C0">
          <w:t xml:space="preserve"> </w:t>
        </w:r>
        <w:r w:rsidRPr="0041018C">
          <w:t>which,</w:t>
        </w:r>
        <w:r w:rsidR="00BD65C0">
          <w:t xml:space="preserve"> </w:t>
        </w:r>
        <w:r w:rsidRPr="0041018C">
          <w:t>all</w:t>
        </w:r>
        <w:r w:rsidR="00BD65C0">
          <w:t xml:space="preserve"> </w:t>
        </w:r>
        <w:r w:rsidRPr="0041018C">
          <w:t>that</w:t>
        </w:r>
        <w:r w:rsidR="00BD65C0">
          <w:t xml:space="preserve"> </w:t>
        </w:r>
        <w:r w:rsidRPr="0041018C">
          <w:t>duplication</w:t>
        </w:r>
        <w:r w:rsidR="00BD65C0">
          <w:t xml:space="preserve"> </w:t>
        </w:r>
        <w:r w:rsidRPr="0041018C">
          <w:t>starts</w:t>
        </w:r>
        <w:r w:rsidR="00BD65C0">
          <w:t xml:space="preserve"> </w:t>
        </w:r>
        <w:r w:rsidRPr="0041018C">
          <w:t>to</w:t>
        </w:r>
        <w:r w:rsidR="00BD65C0">
          <w:t xml:space="preserve"> </w:t>
        </w:r>
        <w:r w:rsidRPr="0041018C">
          <w:t>eat</w:t>
        </w:r>
        <w:r w:rsidR="00BD65C0">
          <w:t xml:space="preserve"> </w:t>
        </w:r>
        <w:r w:rsidRPr="0041018C">
          <w:t>away</w:t>
        </w:r>
        <w:r w:rsidR="00BD65C0">
          <w:t xml:space="preserve"> </w:t>
        </w:r>
        <w:r w:rsidRPr="0041018C">
          <w:t>at</w:t>
        </w:r>
        <w:r w:rsidR="00BD65C0">
          <w:t xml:space="preserve"> </w:t>
        </w:r>
      </w:ins>
      <w:r w:rsidRPr="0041018C">
        <w:rPr>
          <w:rPrChange w:id="237" w:author="proposal to full draft" w:date="2020-09-05T14:52:00Z">
            <w:rPr>
              <w:rFonts w:ascii="Garamond" w:hAnsi="Garamond"/>
              <w:color w:val="000000"/>
            </w:rPr>
          </w:rPrChange>
        </w:rPr>
        <w:t>your</w:t>
      </w:r>
      <w:r w:rsidR="00BD65C0">
        <w:rPr>
          <w:rPrChange w:id="238" w:author="proposal to full draft" w:date="2020-09-05T14:52:00Z">
            <w:rPr>
              <w:rFonts w:ascii="Garamond" w:hAnsi="Garamond"/>
              <w:color w:val="000000"/>
            </w:rPr>
          </w:rPrChange>
        </w:rPr>
        <w:t xml:space="preserve"> </w:t>
      </w:r>
      <w:r w:rsidRPr="0041018C">
        <w:rPr>
          <w:rPrChange w:id="239" w:author="proposal to full draft" w:date="2020-09-05T14:52:00Z">
            <w:rPr>
              <w:rFonts w:ascii="Garamond" w:hAnsi="Garamond"/>
              <w:color w:val="000000"/>
            </w:rPr>
          </w:rPrChange>
        </w:rPr>
        <w:t>hard</w:t>
      </w:r>
      <w:r w:rsidR="00BD65C0">
        <w:rPr>
          <w:rPrChange w:id="240" w:author="proposal to full draft" w:date="2020-09-05T14:52:00Z">
            <w:rPr>
              <w:rFonts w:ascii="Garamond" w:hAnsi="Garamond"/>
              <w:color w:val="000000"/>
            </w:rPr>
          </w:rPrChange>
        </w:rPr>
        <w:t xml:space="preserve"> </w:t>
      </w:r>
      <w:r w:rsidRPr="0041018C">
        <w:rPr>
          <w:rPrChange w:id="241" w:author="proposal to full draft" w:date="2020-09-05T14:52:00Z">
            <w:rPr>
              <w:rFonts w:ascii="Garamond" w:hAnsi="Garamond"/>
              <w:color w:val="000000"/>
            </w:rPr>
          </w:rPrChange>
        </w:rPr>
        <w:t>drive</w:t>
      </w:r>
      <w:del w:id="242" w:author="proposal to full draft" w:date="2020-09-05T14:52:00Z">
        <w:r w:rsidR="00F31254" w:rsidRPr="00F31254">
          <w:rPr>
            <w:rFonts w:ascii="Garamond" w:eastAsia="Times New Roman" w:hAnsi="Garamond" w:cs="Arial"/>
            <w:color w:val="000000"/>
          </w:rPr>
          <w:delText>. A</w:delText>
        </w:r>
      </w:del>
      <w:ins w:id="243" w:author="proposal to full draft" w:date="2020-09-05T14:52:00Z">
        <w:r w:rsidR="00BD65C0">
          <w:t xml:space="preserve"> </w:t>
        </w:r>
        <w:r w:rsidRPr="0041018C">
          <w:t>space.</w:t>
        </w:r>
      </w:ins>
    </w:p>
    <w:p w14:paraId="0147E233" w14:textId="402956C5" w:rsidR="0079011C" w:rsidRPr="0041018C" w:rsidRDefault="00863BA2" w:rsidP="0041018C">
      <w:pPr>
        <w:pStyle w:val="BodyText"/>
        <w:rPr>
          <w:rPrChange w:id="244" w:author="proposal to full draft" w:date="2020-09-05T14:52:00Z">
            <w:rPr>
              <w:rFonts w:ascii="Garamond" w:hAnsi="Garamond"/>
            </w:rPr>
          </w:rPrChange>
        </w:rPr>
        <w:pPrChange w:id="245" w:author="proposal to full draft" w:date="2020-09-05T14:52:00Z">
          <w:pPr/>
        </w:pPrChange>
      </w:pPr>
      <w:ins w:id="246" w:author="proposal to full draft" w:date="2020-09-05T14:52:00Z">
        <w:r w:rsidRPr="0041018C">
          <w:t>A</w:t>
        </w:r>
        <w:r w:rsidR="00BD65C0">
          <w:t xml:space="preserve"> </w:t>
        </w:r>
        <w:r w:rsidRPr="0041018C">
          <w:t>more</w:t>
        </w:r>
        <w:r w:rsidR="00BD65C0">
          <w:t xml:space="preserve"> </w:t>
        </w:r>
        <w:r w:rsidRPr="0041018C">
          <w:t>robust</w:t>
        </w:r>
        <w:r w:rsidR="00BD65C0">
          <w:t xml:space="preserve"> </w:t>
        </w:r>
        <w:r w:rsidRPr="0041018C">
          <w:t>solution</w:t>
        </w:r>
        <w:r w:rsidR="00BD65C0">
          <w:t xml:space="preserve"> </w:t>
        </w:r>
        <w:r w:rsidRPr="0041018C">
          <w:t>is</w:t>
        </w:r>
        <w:r w:rsidR="00BD65C0">
          <w:t xml:space="preserve"> </w:t>
        </w:r>
        <w:r w:rsidRPr="0041018C">
          <w:t>a</w:t>
        </w:r>
      </w:ins>
      <w:r w:rsidR="00BD65C0">
        <w:rPr>
          <w:rPrChange w:id="247" w:author="proposal to full draft" w:date="2020-09-05T14:52:00Z">
            <w:rPr>
              <w:rFonts w:ascii="Garamond" w:hAnsi="Garamond"/>
              <w:color w:val="000000"/>
            </w:rPr>
          </w:rPrChange>
        </w:rPr>
        <w:t xml:space="preserve"> </w:t>
      </w:r>
      <w:r w:rsidRPr="0041018C">
        <w:rPr>
          <w:i/>
          <w:rPrChange w:id="248" w:author="proposal to full draft" w:date="2020-09-05T14:52:00Z">
            <w:rPr>
              <w:rFonts w:ascii="Garamond" w:hAnsi="Garamond"/>
              <w:color w:val="000000"/>
            </w:rPr>
          </w:rPrChange>
        </w:rPr>
        <w:t>version</w:t>
      </w:r>
      <w:r w:rsidR="00BD65C0">
        <w:rPr>
          <w:i/>
          <w:rPrChange w:id="249" w:author="proposal to full draft" w:date="2020-09-05T14:52:00Z">
            <w:rPr>
              <w:rFonts w:ascii="Garamond" w:hAnsi="Garamond"/>
              <w:color w:val="000000"/>
            </w:rPr>
          </w:rPrChange>
        </w:rPr>
        <w:t xml:space="preserve"> </w:t>
      </w:r>
      <w:r w:rsidRPr="0041018C">
        <w:rPr>
          <w:i/>
          <w:rPrChange w:id="250" w:author="proposal to full draft" w:date="2020-09-05T14:52:00Z">
            <w:rPr>
              <w:rFonts w:ascii="Garamond" w:hAnsi="Garamond"/>
              <w:color w:val="000000"/>
            </w:rPr>
          </w:rPrChange>
        </w:rPr>
        <w:t>control</w:t>
      </w:r>
      <w:r w:rsidR="00BD65C0">
        <w:rPr>
          <w:i/>
          <w:rPrChange w:id="251" w:author="proposal to full draft" w:date="2020-09-05T14:52:00Z">
            <w:rPr>
              <w:rFonts w:ascii="Garamond" w:hAnsi="Garamond"/>
              <w:color w:val="000000"/>
            </w:rPr>
          </w:rPrChange>
        </w:rPr>
        <w:t xml:space="preserve"> </w:t>
      </w:r>
      <w:r w:rsidRPr="0041018C">
        <w:rPr>
          <w:i/>
          <w:rPrChange w:id="252" w:author="proposal to full draft" w:date="2020-09-05T14:52:00Z">
            <w:rPr>
              <w:rFonts w:ascii="Garamond" w:hAnsi="Garamond"/>
              <w:color w:val="000000"/>
            </w:rPr>
          </w:rPrChange>
        </w:rPr>
        <w:t>system</w:t>
      </w:r>
      <w:del w:id="253" w:author="proposal to full draft" w:date="2020-09-05T14:52:00Z">
        <w:r w:rsidR="00F31254" w:rsidRPr="00F31254">
          <w:rPr>
            <w:rFonts w:ascii="Garamond" w:eastAsia="Times New Roman" w:hAnsi="Garamond" w:cs="Arial"/>
            <w:color w:val="000000"/>
          </w:rPr>
          <w:delText xml:space="preserve"> (</w:delText>
        </w:r>
      </w:del>
      <w:ins w:id="254" w:author="proposal to full draft" w:date="2020-09-05T14:52:00Z">
        <w:r w:rsidRPr="0041018C">
          <w:t>,</w:t>
        </w:r>
        <w:r w:rsidR="00BD65C0">
          <w:t xml:space="preserve"> </w:t>
        </w:r>
        <w:r w:rsidRPr="0041018C">
          <w:t>or</w:t>
        </w:r>
        <w:r w:rsidR="00BD65C0">
          <w:t xml:space="preserve"> </w:t>
        </w:r>
      </w:ins>
      <w:r w:rsidRPr="0041018C">
        <w:rPr>
          <w:rPrChange w:id="255" w:author="proposal to full draft" w:date="2020-09-05T14:52:00Z">
            <w:rPr>
              <w:rFonts w:ascii="Garamond" w:hAnsi="Garamond"/>
              <w:color w:val="000000"/>
            </w:rPr>
          </w:rPrChange>
        </w:rPr>
        <w:t>VCS</w:t>
      </w:r>
      <w:del w:id="256" w:author="proposal to full draft" w:date="2020-09-05T14:52:00Z">
        <w:r w:rsidR="00F31254" w:rsidRPr="00F31254">
          <w:rPr>
            <w:rFonts w:ascii="Garamond" w:eastAsia="Times New Roman" w:hAnsi="Garamond" w:cs="Arial"/>
            <w:color w:val="000000"/>
          </w:rPr>
          <w:delText>)</w:delText>
        </w:r>
      </w:del>
      <w:ins w:id="257" w:author="proposal to full draft" w:date="2020-09-05T14:52:00Z">
        <w:r w:rsidRPr="0041018C">
          <w:t>.</w:t>
        </w:r>
        <w:r w:rsidR="00BD65C0">
          <w:t xml:space="preserve"> </w:t>
        </w:r>
        <w:r w:rsidRPr="0041018C">
          <w:t>A</w:t>
        </w:r>
        <w:r w:rsidR="00BD65C0">
          <w:t xml:space="preserve"> </w:t>
        </w:r>
        <w:r w:rsidRPr="0041018C">
          <w:t>VCS</w:t>
        </w:r>
      </w:ins>
      <w:r w:rsidR="00BD65C0">
        <w:rPr>
          <w:rPrChange w:id="258" w:author="proposal to full draft" w:date="2020-09-05T14:52:00Z">
            <w:rPr>
              <w:rFonts w:ascii="Garamond" w:hAnsi="Garamond"/>
              <w:color w:val="000000"/>
            </w:rPr>
          </w:rPrChange>
        </w:rPr>
        <w:t xml:space="preserve"> </w:t>
      </w:r>
      <w:r w:rsidRPr="0041018C">
        <w:rPr>
          <w:rPrChange w:id="259" w:author="proposal to full draft" w:date="2020-09-05T14:52:00Z">
            <w:rPr>
              <w:rFonts w:ascii="Garamond" w:hAnsi="Garamond"/>
              <w:color w:val="000000"/>
            </w:rPr>
          </w:rPrChange>
        </w:rPr>
        <w:t>is</w:t>
      </w:r>
      <w:r w:rsidR="00BD65C0">
        <w:rPr>
          <w:rPrChange w:id="260" w:author="proposal to full draft" w:date="2020-09-05T14:52:00Z">
            <w:rPr>
              <w:rFonts w:ascii="Garamond" w:hAnsi="Garamond"/>
              <w:color w:val="000000"/>
            </w:rPr>
          </w:rPrChange>
        </w:rPr>
        <w:t xml:space="preserve"> </w:t>
      </w:r>
      <w:r w:rsidRPr="0041018C">
        <w:rPr>
          <w:rPrChange w:id="261" w:author="proposal to full draft" w:date="2020-09-05T14:52:00Z">
            <w:rPr>
              <w:rFonts w:ascii="Garamond" w:hAnsi="Garamond"/>
              <w:color w:val="000000"/>
            </w:rPr>
          </w:rPrChange>
        </w:rPr>
        <w:t>software</w:t>
      </w:r>
      <w:r w:rsidR="00BD65C0">
        <w:rPr>
          <w:rPrChange w:id="262" w:author="proposal to full draft" w:date="2020-09-05T14:52:00Z">
            <w:rPr>
              <w:rFonts w:ascii="Garamond" w:hAnsi="Garamond"/>
              <w:color w:val="000000"/>
            </w:rPr>
          </w:rPrChange>
        </w:rPr>
        <w:t xml:space="preserve"> </w:t>
      </w:r>
      <w:del w:id="263" w:author="proposal to full draft" w:date="2020-09-05T14:52:00Z">
        <w:r w:rsidR="00F31254" w:rsidRPr="00F31254">
          <w:rPr>
            <w:rFonts w:ascii="Garamond" w:eastAsia="Times New Roman" w:hAnsi="Garamond" w:cs="Arial"/>
            <w:color w:val="000000"/>
          </w:rPr>
          <w:delText>that can</w:delText>
        </w:r>
      </w:del>
      <w:ins w:id="264" w:author="proposal to full draft" w:date="2020-09-05T14:52:00Z">
        <w:r w:rsidRPr="0041018C">
          <w:t>specifically</w:t>
        </w:r>
        <w:r w:rsidR="00BD65C0">
          <w:t xml:space="preserve"> </w:t>
        </w:r>
        <w:r w:rsidRPr="0041018C">
          <w:t>designed</w:t>
        </w:r>
        <w:r w:rsidR="00BD65C0">
          <w:t xml:space="preserve"> </w:t>
        </w:r>
        <w:r w:rsidRPr="0041018C">
          <w:t>to</w:t>
        </w:r>
        <w:r w:rsidR="00BD65C0">
          <w:t xml:space="preserve"> </w:t>
        </w:r>
        <w:r w:rsidRPr="0041018C">
          <w:t>efficiently</w:t>
        </w:r>
      </w:ins>
      <w:r w:rsidR="00BD65C0">
        <w:rPr>
          <w:rPrChange w:id="265" w:author="proposal to full draft" w:date="2020-09-05T14:52:00Z">
            <w:rPr>
              <w:rFonts w:ascii="Garamond" w:hAnsi="Garamond"/>
              <w:color w:val="000000"/>
            </w:rPr>
          </w:rPrChange>
        </w:rPr>
        <w:t xml:space="preserve"> </w:t>
      </w:r>
      <w:r w:rsidRPr="0041018C">
        <w:rPr>
          <w:rPrChange w:id="266" w:author="proposal to full draft" w:date="2020-09-05T14:52:00Z">
            <w:rPr>
              <w:rFonts w:ascii="Garamond" w:hAnsi="Garamond"/>
              <w:color w:val="000000"/>
            </w:rPr>
          </w:rPrChange>
        </w:rPr>
        <w:t>store</w:t>
      </w:r>
      <w:r w:rsidR="00BD65C0">
        <w:rPr>
          <w:rPrChange w:id="267" w:author="proposal to full draft" w:date="2020-09-05T14:52:00Z">
            <w:rPr>
              <w:rFonts w:ascii="Garamond" w:hAnsi="Garamond"/>
              <w:color w:val="000000"/>
            </w:rPr>
          </w:rPrChange>
        </w:rPr>
        <w:t xml:space="preserve"> </w:t>
      </w:r>
      <w:r w:rsidRPr="0041018C">
        <w:rPr>
          <w:rPrChange w:id="268" w:author="proposal to full draft" w:date="2020-09-05T14:52:00Z">
            <w:rPr>
              <w:rFonts w:ascii="Garamond" w:hAnsi="Garamond"/>
              <w:color w:val="000000"/>
            </w:rPr>
          </w:rPrChange>
        </w:rPr>
        <w:t>and</w:t>
      </w:r>
      <w:r w:rsidR="00BD65C0">
        <w:rPr>
          <w:rPrChange w:id="269" w:author="proposal to full draft" w:date="2020-09-05T14:52:00Z">
            <w:rPr>
              <w:rFonts w:ascii="Garamond" w:hAnsi="Garamond"/>
              <w:color w:val="000000"/>
            </w:rPr>
          </w:rPrChange>
        </w:rPr>
        <w:t xml:space="preserve"> </w:t>
      </w:r>
      <w:r w:rsidRPr="0041018C">
        <w:rPr>
          <w:rPrChange w:id="270" w:author="proposal to full draft" w:date="2020-09-05T14:52:00Z">
            <w:rPr>
              <w:rFonts w:ascii="Garamond" w:hAnsi="Garamond"/>
              <w:color w:val="000000"/>
            </w:rPr>
          </w:rPrChange>
        </w:rPr>
        <w:t>display</w:t>
      </w:r>
      <w:r w:rsidR="00BD65C0">
        <w:rPr>
          <w:rPrChange w:id="271" w:author="proposal to full draft" w:date="2020-09-05T14:52:00Z">
            <w:rPr>
              <w:rFonts w:ascii="Garamond" w:hAnsi="Garamond"/>
              <w:color w:val="000000"/>
            </w:rPr>
          </w:rPrChange>
        </w:rPr>
        <w:t xml:space="preserve"> </w:t>
      </w:r>
      <w:r w:rsidRPr="0041018C">
        <w:rPr>
          <w:rPrChange w:id="272" w:author="proposal to full draft" w:date="2020-09-05T14:52:00Z">
            <w:rPr>
              <w:rFonts w:ascii="Garamond" w:hAnsi="Garamond"/>
              <w:color w:val="000000"/>
            </w:rPr>
          </w:rPrChange>
        </w:rPr>
        <w:t>the</w:t>
      </w:r>
      <w:r w:rsidR="00BD65C0">
        <w:rPr>
          <w:rPrChange w:id="273" w:author="proposal to full draft" w:date="2020-09-05T14:52:00Z">
            <w:rPr>
              <w:rFonts w:ascii="Garamond" w:hAnsi="Garamond"/>
              <w:color w:val="000000"/>
            </w:rPr>
          </w:rPrChange>
        </w:rPr>
        <w:t xml:space="preserve"> </w:t>
      </w:r>
      <w:r w:rsidRPr="0041018C">
        <w:rPr>
          <w:rPrChange w:id="274" w:author="proposal to full draft" w:date="2020-09-05T14:52:00Z">
            <w:rPr>
              <w:rFonts w:ascii="Garamond" w:hAnsi="Garamond"/>
              <w:color w:val="000000"/>
            </w:rPr>
          </w:rPrChange>
        </w:rPr>
        <w:t>whole</w:t>
      </w:r>
      <w:r w:rsidR="00BD65C0">
        <w:rPr>
          <w:rPrChange w:id="275" w:author="proposal to full draft" w:date="2020-09-05T14:52:00Z">
            <w:rPr>
              <w:rFonts w:ascii="Garamond" w:hAnsi="Garamond"/>
              <w:color w:val="000000"/>
            </w:rPr>
          </w:rPrChange>
        </w:rPr>
        <w:t xml:space="preserve"> </w:t>
      </w:r>
      <w:r w:rsidRPr="0041018C">
        <w:rPr>
          <w:rPrChange w:id="276" w:author="proposal to full draft" w:date="2020-09-05T14:52:00Z">
            <w:rPr>
              <w:rFonts w:ascii="Garamond" w:hAnsi="Garamond"/>
              <w:color w:val="000000"/>
            </w:rPr>
          </w:rPrChange>
        </w:rPr>
        <w:t>history</w:t>
      </w:r>
      <w:r w:rsidR="00BD65C0">
        <w:rPr>
          <w:rPrChange w:id="277" w:author="proposal to full draft" w:date="2020-09-05T14:52:00Z">
            <w:rPr>
              <w:rFonts w:ascii="Garamond" w:hAnsi="Garamond"/>
              <w:color w:val="000000"/>
            </w:rPr>
          </w:rPrChange>
        </w:rPr>
        <w:t xml:space="preserve"> </w:t>
      </w:r>
      <w:r w:rsidRPr="0041018C">
        <w:rPr>
          <w:rPrChange w:id="278" w:author="proposal to full draft" w:date="2020-09-05T14:52:00Z">
            <w:rPr>
              <w:rFonts w:ascii="Garamond" w:hAnsi="Garamond"/>
              <w:color w:val="000000"/>
            </w:rPr>
          </w:rPrChange>
        </w:rPr>
        <w:t>of</w:t>
      </w:r>
      <w:r w:rsidR="00BD65C0">
        <w:rPr>
          <w:rPrChange w:id="279" w:author="proposal to full draft" w:date="2020-09-05T14:52:00Z">
            <w:rPr>
              <w:rFonts w:ascii="Garamond" w:hAnsi="Garamond"/>
              <w:color w:val="000000"/>
            </w:rPr>
          </w:rPrChange>
        </w:rPr>
        <w:t xml:space="preserve"> </w:t>
      </w:r>
      <w:r w:rsidRPr="0041018C">
        <w:rPr>
          <w:rPrChange w:id="280" w:author="proposal to full draft" w:date="2020-09-05T14:52:00Z">
            <w:rPr>
              <w:rFonts w:ascii="Garamond" w:hAnsi="Garamond"/>
              <w:color w:val="000000"/>
            </w:rPr>
          </w:rPrChange>
        </w:rPr>
        <w:t>a</w:t>
      </w:r>
      <w:r w:rsidR="00BD65C0">
        <w:rPr>
          <w:rPrChange w:id="281" w:author="proposal to full draft" w:date="2020-09-05T14:52:00Z">
            <w:rPr>
              <w:rFonts w:ascii="Garamond" w:hAnsi="Garamond"/>
              <w:color w:val="000000"/>
            </w:rPr>
          </w:rPrChange>
        </w:rPr>
        <w:t xml:space="preserve"> </w:t>
      </w:r>
      <w:r w:rsidRPr="0041018C">
        <w:rPr>
          <w:rPrChange w:id="282" w:author="proposal to full draft" w:date="2020-09-05T14:52:00Z">
            <w:rPr>
              <w:rFonts w:ascii="Garamond" w:hAnsi="Garamond"/>
              <w:color w:val="000000"/>
            </w:rPr>
          </w:rPrChange>
        </w:rPr>
        <w:t>project,</w:t>
      </w:r>
      <w:r w:rsidR="00BD65C0">
        <w:rPr>
          <w:rPrChange w:id="283" w:author="proposal to full draft" w:date="2020-09-05T14:52:00Z">
            <w:rPr>
              <w:rFonts w:ascii="Garamond" w:hAnsi="Garamond"/>
              <w:color w:val="000000"/>
            </w:rPr>
          </w:rPrChange>
        </w:rPr>
        <w:t xml:space="preserve"> </w:t>
      </w:r>
      <w:r w:rsidRPr="0041018C">
        <w:rPr>
          <w:rPrChange w:id="284" w:author="proposal to full draft" w:date="2020-09-05T14:52:00Z">
            <w:rPr>
              <w:rFonts w:ascii="Garamond" w:hAnsi="Garamond"/>
              <w:color w:val="000000"/>
            </w:rPr>
          </w:rPrChange>
        </w:rPr>
        <w:t>including</w:t>
      </w:r>
      <w:r w:rsidR="00BD65C0">
        <w:rPr>
          <w:rPrChange w:id="285" w:author="proposal to full draft" w:date="2020-09-05T14:52:00Z">
            <w:rPr>
              <w:rFonts w:ascii="Garamond" w:hAnsi="Garamond"/>
              <w:color w:val="000000"/>
            </w:rPr>
          </w:rPrChange>
        </w:rPr>
        <w:t xml:space="preserve"> </w:t>
      </w:r>
      <w:r w:rsidRPr="0041018C">
        <w:rPr>
          <w:rPrChange w:id="286" w:author="proposal to full draft" w:date="2020-09-05T14:52:00Z">
            <w:rPr>
              <w:rFonts w:ascii="Garamond" w:hAnsi="Garamond"/>
              <w:color w:val="000000"/>
            </w:rPr>
          </w:rPrChange>
        </w:rPr>
        <w:t>the</w:t>
      </w:r>
      <w:r w:rsidR="00BD65C0">
        <w:rPr>
          <w:rPrChange w:id="287" w:author="proposal to full draft" w:date="2020-09-05T14:52:00Z">
            <w:rPr>
              <w:rFonts w:ascii="Garamond" w:hAnsi="Garamond"/>
              <w:color w:val="000000"/>
            </w:rPr>
          </w:rPrChange>
        </w:rPr>
        <w:t xml:space="preserve"> </w:t>
      </w:r>
      <w:del w:id="288" w:author="proposal to full draft" w:date="2020-09-05T14:52:00Z">
        <w:r w:rsidR="00F31254" w:rsidRPr="00F31254">
          <w:rPr>
            <w:rFonts w:ascii="Garamond" w:eastAsia="Times New Roman" w:hAnsi="Garamond" w:cs="Arial"/>
            <w:color w:val="000000"/>
          </w:rPr>
          <w:delText>differences (the “</w:delText>
        </w:r>
      </w:del>
      <w:r w:rsidRPr="0041018C">
        <w:rPr>
          <w:rPrChange w:id="289" w:author="proposal to full draft" w:date="2020-09-05T14:52:00Z">
            <w:rPr>
              <w:rFonts w:ascii="Garamond" w:hAnsi="Garamond"/>
              <w:color w:val="000000"/>
            </w:rPr>
          </w:rPrChange>
        </w:rPr>
        <w:t>diffs</w:t>
      </w:r>
      <w:del w:id="290" w:author="proposal to full draft" w:date="2020-09-05T14:52:00Z">
        <w:r w:rsidR="00F31254" w:rsidRPr="00F31254">
          <w:rPr>
            <w:rFonts w:ascii="Garamond" w:eastAsia="Times New Roman" w:hAnsi="Garamond" w:cs="Arial"/>
            <w:color w:val="000000"/>
          </w:rPr>
          <w:delText>”)</w:delText>
        </w:r>
      </w:del>
      <w:r w:rsidR="00BD65C0">
        <w:rPr>
          <w:rPrChange w:id="291" w:author="proposal to full draft" w:date="2020-09-05T14:52:00Z">
            <w:rPr>
              <w:rFonts w:ascii="Garamond" w:hAnsi="Garamond"/>
              <w:color w:val="000000"/>
            </w:rPr>
          </w:rPrChange>
        </w:rPr>
        <w:t xml:space="preserve"> </w:t>
      </w:r>
      <w:r w:rsidRPr="0041018C">
        <w:rPr>
          <w:rPrChange w:id="292" w:author="proposal to full draft" w:date="2020-09-05T14:52:00Z">
            <w:rPr>
              <w:rFonts w:ascii="Garamond" w:hAnsi="Garamond"/>
              <w:color w:val="000000"/>
            </w:rPr>
          </w:rPrChange>
        </w:rPr>
        <w:t>between</w:t>
      </w:r>
      <w:r w:rsidR="00BD65C0">
        <w:rPr>
          <w:rPrChange w:id="293" w:author="proposal to full draft" w:date="2020-09-05T14:52:00Z">
            <w:rPr>
              <w:rFonts w:ascii="Garamond" w:hAnsi="Garamond"/>
              <w:color w:val="000000"/>
            </w:rPr>
          </w:rPrChange>
        </w:rPr>
        <w:t xml:space="preserve"> </w:t>
      </w:r>
      <w:r w:rsidRPr="0041018C">
        <w:rPr>
          <w:rPrChange w:id="294" w:author="proposal to full draft" w:date="2020-09-05T14:52:00Z">
            <w:rPr>
              <w:rFonts w:ascii="Garamond" w:hAnsi="Garamond"/>
              <w:color w:val="000000"/>
            </w:rPr>
          </w:rPrChange>
        </w:rPr>
        <w:t>points</w:t>
      </w:r>
      <w:r w:rsidR="00BD65C0">
        <w:rPr>
          <w:rPrChange w:id="295" w:author="proposal to full draft" w:date="2020-09-05T14:52:00Z">
            <w:rPr>
              <w:rFonts w:ascii="Garamond" w:hAnsi="Garamond"/>
              <w:color w:val="000000"/>
            </w:rPr>
          </w:rPrChange>
        </w:rPr>
        <w:t xml:space="preserve"> </w:t>
      </w:r>
      <w:r w:rsidRPr="0041018C">
        <w:rPr>
          <w:rPrChange w:id="296" w:author="proposal to full draft" w:date="2020-09-05T14:52:00Z">
            <w:rPr>
              <w:rFonts w:ascii="Garamond" w:hAnsi="Garamond"/>
              <w:color w:val="000000"/>
            </w:rPr>
          </w:rPrChange>
        </w:rPr>
        <w:t>in</w:t>
      </w:r>
      <w:r w:rsidR="00BD65C0">
        <w:rPr>
          <w:rPrChange w:id="297" w:author="proposal to full draft" w:date="2020-09-05T14:52:00Z">
            <w:rPr>
              <w:rFonts w:ascii="Garamond" w:hAnsi="Garamond"/>
              <w:color w:val="000000"/>
            </w:rPr>
          </w:rPrChange>
        </w:rPr>
        <w:t xml:space="preserve"> </w:t>
      </w:r>
      <w:r w:rsidRPr="0041018C">
        <w:rPr>
          <w:rPrChange w:id="298" w:author="proposal to full draft" w:date="2020-09-05T14:52:00Z">
            <w:rPr>
              <w:rFonts w:ascii="Garamond" w:hAnsi="Garamond"/>
              <w:color w:val="000000"/>
            </w:rPr>
          </w:rPrChange>
        </w:rPr>
        <w:t>that</w:t>
      </w:r>
      <w:r w:rsidR="00BD65C0">
        <w:rPr>
          <w:rPrChange w:id="299" w:author="proposal to full draft" w:date="2020-09-05T14:52:00Z">
            <w:rPr>
              <w:rFonts w:ascii="Garamond" w:hAnsi="Garamond"/>
              <w:color w:val="000000"/>
            </w:rPr>
          </w:rPrChange>
        </w:rPr>
        <w:t xml:space="preserve"> </w:t>
      </w:r>
      <w:r w:rsidRPr="0041018C">
        <w:rPr>
          <w:rPrChange w:id="300" w:author="proposal to full draft" w:date="2020-09-05T14:52:00Z">
            <w:rPr>
              <w:rFonts w:ascii="Garamond" w:hAnsi="Garamond"/>
              <w:color w:val="000000"/>
            </w:rPr>
          </w:rPrChange>
        </w:rPr>
        <w:t>history.</w:t>
      </w:r>
      <w:r w:rsidR="00BD65C0">
        <w:rPr>
          <w:rPrChange w:id="301" w:author="proposal to full draft" w:date="2020-09-05T14:52:00Z">
            <w:rPr>
              <w:rFonts w:ascii="Garamond" w:hAnsi="Garamond"/>
              <w:color w:val="000000"/>
            </w:rPr>
          </w:rPrChange>
        </w:rPr>
        <w:t xml:space="preserve"> </w:t>
      </w:r>
      <w:ins w:id="302" w:author="proposal to full draft" w:date="2020-09-05T14:52:00Z">
        <w:r w:rsidRPr="0041018C">
          <w:t>You</w:t>
        </w:r>
        <w:r w:rsidR="00BD65C0">
          <w:t xml:space="preserve"> </w:t>
        </w:r>
        <w:r w:rsidRPr="0041018C">
          <w:t>get</w:t>
        </w:r>
        <w:r w:rsidR="00BD65C0">
          <w:t xml:space="preserve"> </w:t>
        </w:r>
        <w:r w:rsidRPr="0041018C">
          <w:t>to</w:t>
        </w:r>
        <w:r w:rsidR="00BD65C0">
          <w:t xml:space="preserve"> </w:t>
        </w:r>
        <w:r w:rsidRPr="0041018C">
          <w:t>keep</w:t>
        </w:r>
        <w:r w:rsidR="00BD65C0">
          <w:t xml:space="preserve"> </w:t>
        </w:r>
        <w:r w:rsidRPr="0041018C">
          <w:t>the</w:t>
        </w:r>
        <w:r w:rsidR="00BD65C0">
          <w:t xml:space="preserve"> </w:t>
        </w:r>
        <w:r w:rsidRPr="0041018C">
          <w:t>same</w:t>
        </w:r>
        <w:r w:rsidR="00BD65C0">
          <w:t xml:space="preserve"> </w:t>
        </w:r>
        <w:r w:rsidRPr="0041018C">
          <w:t>filename</w:t>
        </w:r>
        <w:r w:rsidR="00BD65C0">
          <w:t xml:space="preserve"> </w:t>
        </w:r>
        <w:r w:rsidRPr="0041018C">
          <w:t>throughout.</w:t>
        </w:r>
        <w:r w:rsidR="00BD65C0">
          <w:t xml:space="preserve"> </w:t>
        </w:r>
        <w:r w:rsidRPr="0041018C">
          <w:t>(Or,</w:t>
        </w:r>
        <w:r w:rsidR="00BD65C0">
          <w:t xml:space="preserve"> </w:t>
        </w:r>
        <w:r w:rsidRPr="0041018C">
          <w:t>if</w:t>
        </w:r>
        <w:r w:rsidR="00BD65C0">
          <w:t xml:space="preserve"> </w:t>
        </w:r>
        <w:r w:rsidRPr="0041018C">
          <w:t>you</w:t>
        </w:r>
        <w:r w:rsidR="00BD65C0">
          <w:t xml:space="preserve"> </w:t>
        </w:r>
        <w:r w:rsidRPr="0041018C">
          <w:t>change</w:t>
        </w:r>
        <w:r w:rsidR="00BD65C0">
          <w:t xml:space="preserve"> </w:t>
        </w:r>
        <w:r w:rsidRPr="0041018C">
          <w:t>the</w:t>
        </w:r>
        <w:r w:rsidR="00BD65C0">
          <w:t xml:space="preserve"> </w:t>
        </w:r>
        <w:r w:rsidRPr="0041018C">
          <w:t>filename,</w:t>
        </w:r>
        <w:r w:rsidR="00BD65C0">
          <w:t xml:space="preserve"> </w:t>
        </w:r>
        <w:r w:rsidRPr="0041018C">
          <w:t>that</w:t>
        </w:r>
        <w:r w:rsidR="00BD65C0">
          <w:t xml:space="preserve"> </w:t>
        </w:r>
        <w:r w:rsidRPr="0041018C">
          <w:t>change</w:t>
        </w:r>
        <w:r w:rsidR="00BD65C0">
          <w:t xml:space="preserve"> </w:t>
        </w:r>
        <w:r w:rsidRPr="0041018C">
          <w:t>is</w:t>
        </w:r>
        <w:r w:rsidR="00BD65C0">
          <w:t xml:space="preserve"> </w:t>
        </w:r>
        <w:r w:rsidRPr="0041018C">
          <w:t>itself</w:t>
        </w:r>
        <w:r w:rsidR="00BD65C0">
          <w:t xml:space="preserve"> </w:t>
        </w:r>
        <w:r w:rsidRPr="0041018C">
          <w:t>stored</w:t>
        </w:r>
        <w:r w:rsidR="00BD65C0">
          <w:t xml:space="preserve"> </w:t>
        </w:r>
        <w:r w:rsidRPr="0041018C">
          <w:t>as</w:t>
        </w:r>
        <w:r w:rsidR="00BD65C0">
          <w:t xml:space="preserve"> </w:t>
        </w:r>
        <w:r w:rsidRPr="0041018C">
          <w:t>a</w:t>
        </w:r>
        <w:r w:rsidR="00BD65C0">
          <w:t xml:space="preserve"> </w:t>
        </w:r>
        <w:r w:rsidRPr="0041018C">
          <w:t>diff.)</w:t>
        </w:r>
        <w:r w:rsidR="00BD65C0">
          <w:t xml:space="preserve"> </w:t>
        </w:r>
      </w:ins>
      <w:r w:rsidRPr="0041018C">
        <w:rPr>
          <w:rPrChange w:id="303" w:author="proposal to full draft" w:date="2020-09-05T14:52:00Z">
            <w:rPr>
              <w:rFonts w:ascii="Garamond" w:hAnsi="Garamond"/>
              <w:color w:val="000000"/>
            </w:rPr>
          </w:rPrChange>
        </w:rPr>
        <w:t>If</w:t>
      </w:r>
      <w:r w:rsidR="00BD65C0">
        <w:rPr>
          <w:rPrChange w:id="304" w:author="proposal to full draft" w:date="2020-09-05T14:52:00Z">
            <w:rPr>
              <w:rFonts w:ascii="Garamond" w:hAnsi="Garamond"/>
              <w:color w:val="000000"/>
            </w:rPr>
          </w:rPrChange>
        </w:rPr>
        <w:t xml:space="preserve"> </w:t>
      </w:r>
      <w:r w:rsidRPr="0041018C">
        <w:rPr>
          <w:rPrChange w:id="305" w:author="proposal to full draft" w:date="2020-09-05T14:52:00Z">
            <w:rPr>
              <w:rFonts w:ascii="Garamond" w:hAnsi="Garamond"/>
              <w:color w:val="000000"/>
            </w:rPr>
          </w:rPrChange>
        </w:rPr>
        <w:t>you’ve</w:t>
      </w:r>
      <w:r w:rsidR="00BD65C0">
        <w:rPr>
          <w:rPrChange w:id="306" w:author="proposal to full draft" w:date="2020-09-05T14:52:00Z">
            <w:rPr>
              <w:rFonts w:ascii="Garamond" w:hAnsi="Garamond"/>
              <w:color w:val="000000"/>
            </w:rPr>
          </w:rPrChange>
        </w:rPr>
        <w:t xml:space="preserve"> </w:t>
      </w:r>
      <w:r w:rsidRPr="0041018C">
        <w:rPr>
          <w:rPrChange w:id="307" w:author="proposal to full draft" w:date="2020-09-05T14:52:00Z">
            <w:rPr>
              <w:rFonts w:ascii="Garamond" w:hAnsi="Garamond"/>
              <w:color w:val="000000"/>
            </w:rPr>
          </w:rPrChange>
        </w:rPr>
        <w:t>written</w:t>
      </w:r>
      <w:r w:rsidR="00BD65C0">
        <w:rPr>
          <w:rPrChange w:id="308" w:author="proposal to full draft" w:date="2020-09-05T14:52:00Z">
            <w:rPr>
              <w:rFonts w:ascii="Garamond" w:hAnsi="Garamond"/>
              <w:color w:val="000000"/>
            </w:rPr>
          </w:rPrChange>
        </w:rPr>
        <w:t xml:space="preserve"> </w:t>
      </w:r>
      <w:r w:rsidRPr="0041018C">
        <w:rPr>
          <w:rPrChange w:id="309" w:author="proposal to full draft" w:date="2020-09-05T14:52:00Z">
            <w:rPr>
              <w:rFonts w:ascii="Garamond" w:hAnsi="Garamond"/>
              <w:color w:val="000000"/>
            </w:rPr>
          </w:rPrChange>
        </w:rPr>
        <w:t>with</w:t>
      </w:r>
      <w:r w:rsidR="00BD65C0">
        <w:rPr>
          <w:rPrChange w:id="310" w:author="proposal to full draft" w:date="2020-09-05T14:52:00Z">
            <w:rPr>
              <w:rFonts w:ascii="Garamond" w:hAnsi="Garamond"/>
              <w:color w:val="000000"/>
            </w:rPr>
          </w:rPrChange>
        </w:rPr>
        <w:t xml:space="preserve"> </w:t>
      </w:r>
      <w:r w:rsidRPr="0041018C">
        <w:rPr>
          <w:rPrChange w:id="311" w:author="proposal to full draft" w:date="2020-09-05T14:52:00Z">
            <w:rPr>
              <w:rFonts w:ascii="Garamond" w:hAnsi="Garamond"/>
              <w:color w:val="000000"/>
            </w:rPr>
          </w:rPrChange>
        </w:rPr>
        <w:t>Google</w:t>
      </w:r>
      <w:r w:rsidR="00BD65C0">
        <w:rPr>
          <w:rPrChange w:id="312" w:author="proposal to full draft" w:date="2020-09-05T14:52:00Z">
            <w:rPr>
              <w:rFonts w:ascii="Garamond" w:hAnsi="Garamond"/>
              <w:color w:val="000000"/>
            </w:rPr>
          </w:rPrChange>
        </w:rPr>
        <w:t xml:space="preserve"> </w:t>
      </w:r>
      <w:r w:rsidRPr="0041018C">
        <w:rPr>
          <w:rPrChange w:id="313" w:author="proposal to full draft" w:date="2020-09-05T14:52:00Z">
            <w:rPr>
              <w:rFonts w:ascii="Garamond" w:hAnsi="Garamond"/>
              <w:color w:val="000000"/>
            </w:rPr>
          </w:rPrChange>
        </w:rPr>
        <w:t>Docs,</w:t>
      </w:r>
      <w:r w:rsidR="00BD65C0">
        <w:rPr>
          <w:rPrChange w:id="314" w:author="proposal to full draft" w:date="2020-09-05T14:52:00Z">
            <w:rPr>
              <w:rFonts w:ascii="Garamond" w:hAnsi="Garamond"/>
              <w:color w:val="000000"/>
            </w:rPr>
          </w:rPrChange>
        </w:rPr>
        <w:t xml:space="preserve"> </w:t>
      </w:r>
      <w:r w:rsidRPr="0041018C">
        <w:rPr>
          <w:rPrChange w:id="315" w:author="proposal to full draft" w:date="2020-09-05T14:52:00Z">
            <w:rPr>
              <w:rFonts w:ascii="Garamond" w:hAnsi="Garamond"/>
              <w:color w:val="000000"/>
            </w:rPr>
          </w:rPrChange>
        </w:rPr>
        <w:t>you’ve</w:t>
      </w:r>
      <w:r w:rsidR="00BD65C0">
        <w:rPr>
          <w:rPrChange w:id="316" w:author="proposal to full draft" w:date="2020-09-05T14:52:00Z">
            <w:rPr>
              <w:rFonts w:ascii="Garamond" w:hAnsi="Garamond"/>
              <w:color w:val="000000"/>
            </w:rPr>
          </w:rPrChange>
        </w:rPr>
        <w:t xml:space="preserve"> </w:t>
      </w:r>
      <w:r w:rsidRPr="0041018C">
        <w:rPr>
          <w:rPrChange w:id="317" w:author="proposal to full draft" w:date="2020-09-05T14:52:00Z">
            <w:rPr>
              <w:rFonts w:ascii="Garamond" w:hAnsi="Garamond"/>
              <w:color w:val="000000"/>
            </w:rPr>
          </w:rPrChange>
        </w:rPr>
        <w:t>had</w:t>
      </w:r>
      <w:r w:rsidR="00BD65C0">
        <w:rPr>
          <w:rPrChange w:id="318" w:author="proposal to full draft" w:date="2020-09-05T14:52:00Z">
            <w:rPr>
              <w:rFonts w:ascii="Garamond" w:hAnsi="Garamond"/>
              <w:color w:val="000000"/>
            </w:rPr>
          </w:rPrChange>
        </w:rPr>
        <w:t xml:space="preserve"> </w:t>
      </w:r>
      <w:r w:rsidRPr="0041018C">
        <w:rPr>
          <w:rPrChange w:id="319" w:author="proposal to full draft" w:date="2020-09-05T14:52:00Z">
            <w:rPr>
              <w:rFonts w:ascii="Garamond" w:hAnsi="Garamond"/>
              <w:color w:val="000000"/>
            </w:rPr>
          </w:rPrChange>
        </w:rPr>
        <w:t>one</w:t>
      </w:r>
      <w:r w:rsidR="00BD65C0">
        <w:rPr>
          <w:rPrChange w:id="320" w:author="proposal to full draft" w:date="2020-09-05T14:52:00Z">
            <w:rPr>
              <w:rFonts w:ascii="Garamond" w:hAnsi="Garamond"/>
              <w:color w:val="000000"/>
            </w:rPr>
          </w:rPrChange>
        </w:rPr>
        <w:t xml:space="preserve"> </w:t>
      </w:r>
      <w:r w:rsidRPr="0041018C">
        <w:rPr>
          <w:rPrChange w:id="321" w:author="proposal to full draft" w:date="2020-09-05T14:52:00Z">
            <w:rPr>
              <w:rFonts w:ascii="Garamond" w:hAnsi="Garamond"/>
              <w:color w:val="000000"/>
            </w:rPr>
          </w:rPrChange>
        </w:rPr>
        <w:t>kind</w:t>
      </w:r>
      <w:r w:rsidR="00BD65C0">
        <w:rPr>
          <w:rPrChange w:id="322" w:author="proposal to full draft" w:date="2020-09-05T14:52:00Z">
            <w:rPr>
              <w:rFonts w:ascii="Garamond" w:hAnsi="Garamond"/>
              <w:color w:val="000000"/>
            </w:rPr>
          </w:rPrChange>
        </w:rPr>
        <w:t xml:space="preserve"> </w:t>
      </w:r>
      <w:r w:rsidRPr="0041018C">
        <w:rPr>
          <w:rPrChange w:id="323" w:author="proposal to full draft" w:date="2020-09-05T14:52:00Z">
            <w:rPr>
              <w:rFonts w:ascii="Garamond" w:hAnsi="Garamond"/>
              <w:color w:val="000000"/>
            </w:rPr>
          </w:rPrChange>
        </w:rPr>
        <w:t>of</w:t>
      </w:r>
      <w:r w:rsidR="00BD65C0">
        <w:rPr>
          <w:rPrChange w:id="324" w:author="proposal to full draft" w:date="2020-09-05T14:52:00Z">
            <w:rPr>
              <w:rFonts w:ascii="Garamond" w:hAnsi="Garamond"/>
              <w:color w:val="000000"/>
            </w:rPr>
          </w:rPrChange>
        </w:rPr>
        <w:t xml:space="preserve"> </w:t>
      </w:r>
      <w:r w:rsidRPr="0041018C">
        <w:rPr>
          <w:rPrChange w:id="325" w:author="proposal to full draft" w:date="2020-09-05T14:52:00Z">
            <w:rPr>
              <w:rFonts w:ascii="Garamond" w:hAnsi="Garamond"/>
              <w:color w:val="000000"/>
            </w:rPr>
          </w:rPrChange>
        </w:rPr>
        <w:t>VCS</w:t>
      </w:r>
      <w:r w:rsidR="00BD65C0">
        <w:rPr>
          <w:rPrChange w:id="326" w:author="proposal to full draft" w:date="2020-09-05T14:52:00Z">
            <w:rPr>
              <w:rFonts w:ascii="Garamond" w:hAnsi="Garamond"/>
              <w:color w:val="000000"/>
            </w:rPr>
          </w:rPrChange>
        </w:rPr>
        <w:t xml:space="preserve"> </w:t>
      </w:r>
      <w:r w:rsidRPr="0041018C">
        <w:rPr>
          <w:rPrChange w:id="327" w:author="proposal to full draft" w:date="2020-09-05T14:52:00Z">
            <w:rPr>
              <w:rFonts w:ascii="Garamond" w:hAnsi="Garamond"/>
              <w:color w:val="000000"/>
            </w:rPr>
          </w:rPrChange>
        </w:rPr>
        <w:t>at</w:t>
      </w:r>
      <w:r w:rsidR="00BD65C0">
        <w:rPr>
          <w:rPrChange w:id="328" w:author="proposal to full draft" w:date="2020-09-05T14:52:00Z">
            <w:rPr>
              <w:rFonts w:ascii="Garamond" w:hAnsi="Garamond"/>
              <w:color w:val="000000"/>
            </w:rPr>
          </w:rPrChange>
        </w:rPr>
        <w:t xml:space="preserve"> </w:t>
      </w:r>
      <w:r w:rsidRPr="0041018C">
        <w:rPr>
          <w:rPrChange w:id="329" w:author="proposal to full draft" w:date="2020-09-05T14:52:00Z">
            <w:rPr>
              <w:rFonts w:ascii="Garamond" w:hAnsi="Garamond"/>
              <w:color w:val="000000"/>
            </w:rPr>
          </w:rPrChange>
        </w:rPr>
        <w:t>work</w:t>
      </w:r>
      <w:del w:id="330" w:author="proposal to full draft" w:date="2020-09-05T14:52:00Z">
        <w:r w:rsidR="00F31254" w:rsidRPr="00F31254">
          <w:rPr>
            <w:rFonts w:ascii="Garamond" w:eastAsia="Times New Roman" w:hAnsi="Garamond" w:cs="Arial"/>
            <w:color w:val="000000"/>
          </w:rPr>
          <w:delText xml:space="preserve"> – </w:delText>
        </w:r>
      </w:del>
      <w:ins w:id="331" w:author="proposal to full draft" w:date="2020-09-05T14:52:00Z">
        <w:r w:rsidR="00BD65C0">
          <w:t xml:space="preserve">: </w:t>
        </w:r>
      </w:ins>
      <w:r w:rsidRPr="0041018C">
        <w:rPr>
          <w:rPrChange w:id="332" w:author="proposal to full draft" w:date="2020-09-05T14:52:00Z">
            <w:rPr>
              <w:rFonts w:ascii="Garamond" w:hAnsi="Garamond"/>
              <w:color w:val="000000"/>
            </w:rPr>
          </w:rPrChange>
        </w:rPr>
        <w:t>it</w:t>
      </w:r>
      <w:r w:rsidR="00BD65C0">
        <w:rPr>
          <w:rPrChange w:id="333" w:author="proposal to full draft" w:date="2020-09-05T14:52:00Z">
            <w:rPr>
              <w:rFonts w:ascii="Garamond" w:hAnsi="Garamond"/>
              <w:color w:val="000000"/>
            </w:rPr>
          </w:rPrChange>
        </w:rPr>
        <w:t xml:space="preserve"> </w:t>
      </w:r>
      <w:r w:rsidRPr="0041018C">
        <w:rPr>
          <w:rPrChange w:id="334" w:author="proposal to full draft" w:date="2020-09-05T14:52:00Z">
            <w:rPr>
              <w:rFonts w:ascii="Garamond" w:hAnsi="Garamond"/>
              <w:color w:val="000000"/>
            </w:rPr>
          </w:rPrChange>
        </w:rPr>
        <w:t>saves</w:t>
      </w:r>
      <w:r w:rsidR="00BD65C0">
        <w:rPr>
          <w:rPrChange w:id="335" w:author="proposal to full draft" w:date="2020-09-05T14:52:00Z">
            <w:rPr>
              <w:rFonts w:ascii="Garamond" w:hAnsi="Garamond"/>
              <w:color w:val="000000"/>
            </w:rPr>
          </w:rPrChange>
        </w:rPr>
        <w:t xml:space="preserve"> </w:t>
      </w:r>
      <w:r w:rsidRPr="0041018C">
        <w:rPr>
          <w:rPrChange w:id="336" w:author="proposal to full draft" w:date="2020-09-05T14:52:00Z">
            <w:rPr>
              <w:rFonts w:ascii="Garamond" w:hAnsi="Garamond"/>
              <w:color w:val="000000"/>
            </w:rPr>
          </w:rPrChange>
        </w:rPr>
        <w:t>changes</w:t>
      </w:r>
      <w:r w:rsidR="00BD65C0">
        <w:rPr>
          <w:rPrChange w:id="337" w:author="proposal to full draft" w:date="2020-09-05T14:52:00Z">
            <w:rPr>
              <w:rFonts w:ascii="Garamond" w:hAnsi="Garamond"/>
              <w:color w:val="000000"/>
            </w:rPr>
          </w:rPrChange>
        </w:rPr>
        <w:t xml:space="preserve"> </w:t>
      </w:r>
      <w:ins w:id="338" w:author="proposal to full draft" w:date="2020-09-05T14:52:00Z">
        <w:r w:rsidRPr="0041018C">
          <w:t>every</w:t>
        </w:r>
        <w:r w:rsidR="00BD65C0">
          <w:t xml:space="preserve"> </w:t>
        </w:r>
        <w:r w:rsidRPr="0041018C">
          <w:t>time</w:t>
        </w:r>
        <w:r w:rsidR="00BD65C0">
          <w:t xml:space="preserve"> </w:t>
        </w:r>
        <w:r w:rsidRPr="0041018C">
          <w:t>you</w:t>
        </w:r>
        <w:r w:rsidR="00BD65C0">
          <w:t xml:space="preserve"> </w:t>
        </w:r>
        <w:r w:rsidRPr="0041018C">
          <w:t>pause,</w:t>
        </w:r>
        <w:r w:rsidR="00BD65C0">
          <w:t xml:space="preserve"> </w:t>
        </w:r>
      </w:ins>
      <w:r w:rsidRPr="0041018C">
        <w:rPr>
          <w:rPrChange w:id="339" w:author="proposal to full draft" w:date="2020-09-05T14:52:00Z">
            <w:rPr>
              <w:rFonts w:ascii="Garamond" w:hAnsi="Garamond"/>
              <w:color w:val="000000"/>
            </w:rPr>
          </w:rPrChange>
        </w:rPr>
        <w:t>down</w:t>
      </w:r>
      <w:r w:rsidR="00BD65C0">
        <w:rPr>
          <w:rPrChange w:id="340" w:author="proposal to full draft" w:date="2020-09-05T14:52:00Z">
            <w:rPr>
              <w:rFonts w:ascii="Garamond" w:hAnsi="Garamond"/>
              <w:color w:val="000000"/>
            </w:rPr>
          </w:rPrChange>
        </w:rPr>
        <w:t xml:space="preserve"> </w:t>
      </w:r>
      <w:r w:rsidRPr="0041018C">
        <w:rPr>
          <w:rPrChange w:id="341" w:author="proposal to full draft" w:date="2020-09-05T14:52:00Z">
            <w:rPr>
              <w:rFonts w:ascii="Garamond" w:hAnsi="Garamond"/>
              <w:color w:val="000000"/>
            </w:rPr>
          </w:rPrChange>
        </w:rPr>
        <w:t>to</w:t>
      </w:r>
      <w:r w:rsidR="00BD65C0">
        <w:rPr>
          <w:rPrChange w:id="342" w:author="proposal to full draft" w:date="2020-09-05T14:52:00Z">
            <w:rPr>
              <w:rFonts w:ascii="Garamond" w:hAnsi="Garamond"/>
              <w:color w:val="000000"/>
            </w:rPr>
          </w:rPrChange>
        </w:rPr>
        <w:t xml:space="preserve"> </w:t>
      </w:r>
      <w:r w:rsidRPr="0041018C">
        <w:rPr>
          <w:rPrChange w:id="343" w:author="proposal to full draft" w:date="2020-09-05T14:52:00Z">
            <w:rPr>
              <w:rFonts w:ascii="Garamond" w:hAnsi="Garamond"/>
              <w:color w:val="000000"/>
            </w:rPr>
          </w:rPrChange>
        </w:rPr>
        <w:t>the</w:t>
      </w:r>
      <w:r w:rsidR="00BD65C0">
        <w:rPr>
          <w:rPrChange w:id="344" w:author="proposal to full draft" w:date="2020-09-05T14:52:00Z">
            <w:rPr>
              <w:rFonts w:ascii="Garamond" w:hAnsi="Garamond"/>
              <w:color w:val="000000"/>
            </w:rPr>
          </w:rPrChange>
        </w:rPr>
        <w:t xml:space="preserve"> </w:t>
      </w:r>
      <w:r w:rsidRPr="0041018C">
        <w:rPr>
          <w:rPrChange w:id="345" w:author="proposal to full draft" w:date="2020-09-05T14:52:00Z">
            <w:rPr>
              <w:rFonts w:ascii="Garamond" w:hAnsi="Garamond"/>
              <w:color w:val="000000"/>
            </w:rPr>
          </w:rPrChange>
        </w:rPr>
        <w:t>second</w:t>
      </w:r>
      <w:del w:id="346" w:author="proposal to full draft" w:date="2020-09-05T14:52:00Z">
        <w:r w:rsidR="00F31254" w:rsidRPr="00F31254">
          <w:rPr>
            <w:rFonts w:ascii="Garamond" w:eastAsia="Times New Roman" w:hAnsi="Garamond" w:cs="Arial"/>
            <w:color w:val="000000"/>
          </w:rPr>
          <w:delText>.</w:delText>
        </w:r>
      </w:del>
      <w:ins w:id="347" w:author="proposal to full draft" w:date="2020-09-05T14:52:00Z">
        <w:r w:rsidRPr="0041018C">
          <w:t>,</w:t>
        </w:r>
        <w:r w:rsidR="00BD65C0">
          <w:t xml:space="preserve"> </w:t>
        </w:r>
        <w:r w:rsidRPr="0041018C">
          <w:t>and</w:t>
        </w:r>
        <w:r w:rsidR="00BD65C0">
          <w:t xml:space="preserve"> </w:t>
        </w:r>
        <w:r w:rsidRPr="0041018C">
          <w:t>lets</w:t>
        </w:r>
        <w:r w:rsidR="00BD65C0">
          <w:t xml:space="preserve"> </w:t>
        </w:r>
        <w:r w:rsidRPr="0041018C">
          <w:t>you</w:t>
        </w:r>
        <w:r w:rsidR="00BD65C0">
          <w:t xml:space="preserve"> </w:t>
        </w:r>
        <w:r w:rsidRPr="0041018C">
          <w:t>browse</w:t>
        </w:r>
        <w:r w:rsidR="00BD65C0">
          <w:t xml:space="preserve"> </w:t>
        </w:r>
        <w:r w:rsidRPr="0041018C">
          <w:t>through</w:t>
        </w:r>
        <w:r w:rsidR="00BD65C0">
          <w:t xml:space="preserve"> </w:t>
        </w:r>
        <w:r w:rsidRPr="0041018C">
          <w:t>those</w:t>
        </w:r>
        <w:r w:rsidR="00BD65C0">
          <w:t xml:space="preserve"> </w:t>
        </w:r>
        <w:r w:rsidRPr="0041018C">
          <w:t>changes.</w:t>
        </w:r>
        <w:r w:rsidR="00BD65C0">
          <w:t xml:space="preserve"> </w:t>
        </w:r>
        <w:r w:rsidRPr="0041018C">
          <w:t>(Look</w:t>
        </w:r>
        <w:r w:rsidR="00BD65C0">
          <w:t xml:space="preserve"> </w:t>
        </w:r>
        <w:r w:rsidRPr="0041018C">
          <w:t>for</w:t>
        </w:r>
        <w:r w:rsidR="00BD65C0">
          <w:t xml:space="preserve"> </w:t>
        </w:r>
        <w:r w:rsidRPr="0041018C">
          <w:t>Version</w:t>
        </w:r>
        <w:r w:rsidR="00BD65C0">
          <w:t xml:space="preserve"> </w:t>
        </w:r>
        <w:r w:rsidRPr="0041018C">
          <w:t>History</w:t>
        </w:r>
        <w:r w:rsidR="00BD65C0">
          <w:t xml:space="preserve"> </w:t>
        </w:r>
        <w:r w:rsidRPr="0041018C">
          <w:t>under</w:t>
        </w:r>
        <w:r w:rsidR="00BD65C0">
          <w:t xml:space="preserve"> </w:t>
        </w:r>
        <w:r w:rsidRPr="0041018C">
          <w:t>the</w:t>
        </w:r>
        <w:r w:rsidR="00BD65C0">
          <w:t xml:space="preserve"> </w:t>
        </w:r>
        <w:r w:rsidRPr="0041018C">
          <w:t>File</w:t>
        </w:r>
        <w:r w:rsidR="00BD65C0">
          <w:t xml:space="preserve"> </w:t>
        </w:r>
        <w:r w:rsidRPr="0041018C">
          <w:t>menu.)</w:t>
        </w:r>
        <w:r w:rsidR="00BD65C0">
          <w:t xml:space="preserve"> </w:t>
        </w:r>
      </w:ins>
      <w:r w:rsidR="00BD65C0">
        <w:rPr>
          <w:rPrChange w:id="348" w:author="proposal to full draft" w:date="2020-09-05T14:52:00Z">
            <w:rPr>
              <w:rFonts w:ascii="Garamond" w:hAnsi="Garamond"/>
              <w:color w:val="000000"/>
            </w:rPr>
          </w:rPrChange>
        </w:rPr>
        <w:t xml:space="preserve"> </w:t>
      </w:r>
      <w:r w:rsidRPr="0041018C">
        <w:rPr>
          <w:rPrChange w:id="349" w:author="proposal to full draft" w:date="2020-09-05T14:52:00Z">
            <w:rPr>
              <w:rFonts w:ascii="Garamond" w:hAnsi="Garamond"/>
              <w:color w:val="000000"/>
            </w:rPr>
          </w:rPrChange>
        </w:rPr>
        <w:t>Wikis,</w:t>
      </w:r>
      <w:r w:rsidR="00BD65C0">
        <w:rPr>
          <w:rPrChange w:id="350" w:author="proposal to full draft" w:date="2020-09-05T14:52:00Z">
            <w:rPr>
              <w:rFonts w:ascii="Garamond" w:hAnsi="Garamond"/>
              <w:color w:val="000000"/>
            </w:rPr>
          </w:rPrChange>
        </w:rPr>
        <w:t xml:space="preserve"> </w:t>
      </w:r>
      <w:r w:rsidRPr="0041018C">
        <w:rPr>
          <w:rPrChange w:id="351" w:author="proposal to full draft" w:date="2020-09-05T14:52:00Z">
            <w:rPr>
              <w:rFonts w:ascii="Garamond" w:hAnsi="Garamond"/>
              <w:color w:val="000000"/>
            </w:rPr>
          </w:rPrChange>
        </w:rPr>
        <w:t>too,</w:t>
      </w:r>
      <w:r w:rsidR="00BD65C0">
        <w:rPr>
          <w:rPrChange w:id="352" w:author="proposal to full draft" w:date="2020-09-05T14:52:00Z">
            <w:rPr>
              <w:rFonts w:ascii="Garamond" w:hAnsi="Garamond"/>
              <w:color w:val="000000"/>
            </w:rPr>
          </w:rPrChange>
        </w:rPr>
        <w:t xml:space="preserve"> </w:t>
      </w:r>
      <w:r w:rsidRPr="0041018C">
        <w:rPr>
          <w:rPrChange w:id="353" w:author="proposal to full draft" w:date="2020-09-05T14:52:00Z">
            <w:rPr>
              <w:rFonts w:ascii="Garamond" w:hAnsi="Garamond"/>
              <w:color w:val="000000"/>
            </w:rPr>
          </w:rPrChange>
        </w:rPr>
        <w:t>store</w:t>
      </w:r>
      <w:r w:rsidR="00BD65C0">
        <w:rPr>
          <w:rPrChange w:id="354" w:author="proposal to full draft" w:date="2020-09-05T14:52:00Z">
            <w:rPr>
              <w:rFonts w:ascii="Garamond" w:hAnsi="Garamond"/>
              <w:color w:val="000000"/>
            </w:rPr>
          </w:rPrChange>
        </w:rPr>
        <w:t xml:space="preserve"> </w:t>
      </w:r>
      <w:r w:rsidRPr="0041018C">
        <w:rPr>
          <w:rPrChange w:id="355" w:author="proposal to full draft" w:date="2020-09-05T14:52:00Z">
            <w:rPr>
              <w:rFonts w:ascii="Garamond" w:hAnsi="Garamond"/>
              <w:color w:val="000000"/>
            </w:rPr>
          </w:rPrChange>
        </w:rPr>
        <w:t>a</w:t>
      </w:r>
      <w:r w:rsidR="00BD65C0">
        <w:rPr>
          <w:rPrChange w:id="356" w:author="proposal to full draft" w:date="2020-09-05T14:52:00Z">
            <w:rPr>
              <w:rFonts w:ascii="Garamond" w:hAnsi="Garamond"/>
              <w:color w:val="000000"/>
            </w:rPr>
          </w:rPrChange>
        </w:rPr>
        <w:t xml:space="preserve"> </w:t>
      </w:r>
      <w:r w:rsidRPr="0041018C">
        <w:rPr>
          <w:rPrChange w:id="357" w:author="proposal to full draft" w:date="2020-09-05T14:52:00Z">
            <w:rPr>
              <w:rFonts w:ascii="Garamond" w:hAnsi="Garamond"/>
              <w:color w:val="000000"/>
            </w:rPr>
          </w:rPrChange>
        </w:rPr>
        <w:t>history</w:t>
      </w:r>
      <w:r w:rsidR="00BD65C0">
        <w:rPr>
          <w:rPrChange w:id="358" w:author="proposal to full draft" w:date="2020-09-05T14:52:00Z">
            <w:rPr>
              <w:rFonts w:ascii="Garamond" w:hAnsi="Garamond"/>
              <w:color w:val="000000"/>
            </w:rPr>
          </w:rPrChange>
        </w:rPr>
        <w:t xml:space="preserve"> </w:t>
      </w:r>
      <w:r w:rsidRPr="0041018C">
        <w:rPr>
          <w:rPrChange w:id="359" w:author="proposal to full draft" w:date="2020-09-05T14:52:00Z">
            <w:rPr>
              <w:rFonts w:ascii="Garamond" w:hAnsi="Garamond"/>
              <w:color w:val="000000"/>
            </w:rPr>
          </w:rPrChange>
        </w:rPr>
        <w:t>of</w:t>
      </w:r>
      <w:r w:rsidR="00BD65C0">
        <w:rPr>
          <w:rPrChange w:id="360" w:author="proposal to full draft" w:date="2020-09-05T14:52:00Z">
            <w:rPr>
              <w:rFonts w:ascii="Garamond" w:hAnsi="Garamond"/>
              <w:color w:val="000000"/>
            </w:rPr>
          </w:rPrChange>
        </w:rPr>
        <w:t xml:space="preserve"> </w:t>
      </w:r>
      <w:r w:rsidRPr="0041018C">
        <w:rPr>
          <w:rPrChange w:id="361" w:author="proposal to full draft" w:date="2020-09-05T14:52:00Z">
            <w:rPr>
              <w:rFonts w:ascii="Garamond" w:hAnsi="Garamond"/>
              <w:color w:val="000000"/>
            </w:rPr>
          </w:rPrChange>
        </w:rPr>
        <w:t>each</w:t>
      </w:r>
      <w:r w:rsidR="00BD65C0">
        <w:rPr>
          <w:rPrChange w:id="362" w:author="proposal to full draft" w:date="2020-09-05T14:52:00Z">
            <w:rPr>
              <w:rFonts w:ascii="Garamond" w:hAnsi="Garamond"/>
              <w:color w:val="000000"/>
            </w:rPr>
          </w:rPrChange>
        </w:rPr>
        <w:t xml:space="preserve"> </w:t>
      </w:r>
      <w:r w:rsidRPr="0041018C">
        <w:rPr>
          <w:rPrChange w:id="363" w:author="proposal to full draft" w:date="2020-09-05T14:52:00Z">
            <w:rPr>
              <w:rFonts w:ascii="Garamond" w:hAnsi="Garamond"/>
              <w:color w:val="000000"/>
            </w:rPr>
          </w:rPrChange>
        </w:rPr>
        <w:t>edit,</w:t>
      </w:r>
      <w:r w:rsidR="00BD65C0">
        <w:rPr>
          <w:rPrChange w:id="364" w:author="proposal to full draft" w:date="2020-09-05T14:52:00Z">
            <w:rPr>
              <w:rFonts w:ascii="Garamond" w:hAnsi="Garamond"/>
              <w:color w:val="000000"/>
            </w:rPr>
          </w:rPrChange>
        </w:rPr>
        <w:t xml:space="preserve"> </w:t>
      </w:r>
      <w:r w:rsidRPr="0041018C">
        <w:rPr>
          <w:rPrChange w:id="365" w:author="proposal to full draft" w:date="2020-09-05T14:52:00Z">
            <w:rPr>
              <w:rFonts w:ascii="Garamond" w:hAnsi="Garamond"/>
              <w:color w:val="000000"/>
            </w:rPr>
          </w:rPrChange>
        </w:rPr>
        <w:t>in</w:t>
      </w:r>
      <w:r w:rsidR="00BD65C0">
        <w:rPr>
          <w:rPrChange w:id="366" w:author="proposal to full draft" w:date="2020-09-05T14:52:00Z">
            <w:rPr>
              <w:rFonts w:ascii="Garamond" w:hAnsi="Garamond"/>
              <w:color w:val="000000"/>
            </w:rPr>
          </w:rPrChange>
        </w:rPr>
        <w:t xml:space="preserve"> </w:t>
      </w:r>
      <w:r w:rsidRPr="0041018C">
        <w:rPr>
          <w:rPrChange w:id="367" w:author="proposal to full draft" w:date="2020-09-05T14:52:00Z">
            <w:rPr>
              <w:rFonts w:ascii="Garamond" w:hAnsi="Garamond"/>
              <w:color w:val="000000"/>
            </w:rPr>
          </w:rPrChange>
        </w:rPr>
        <w:t>part</w:t>
      </w:r>
      <w:r w:rsidR="00BD65C0">
        <w:rPr>
          <w:rPrChange w:id="368" w:author="proposal to full draft" w:date="2020-09-05T14:52:00Z">
            <w:rPr>
              <w:rFonts w:ascii="Garamond" w:hAnsi="Garamond"/>
              <w:color w:val="000000"/>
            </w:rPr>
          </w:rPrChange>
        </w:rPr>
        <w:t xml:space="preserve"> </w:t>
      </w:r>
      <w:r w:rsidRPr="0041018C">
        <w:rPr>
          <w:rPrChange w:id="369" w:author="proposal to full draft" w:date="2020-09-05T14:52:00Z">
            <w:rPr>
              <w:rFonts w:ascii="Garamond" w:hAnsi="Garamond"/>
              <w:color w:val="000000"/>
            </w:rPr>
          </w:rPrChange>
        </w:rPr>
        <w:t>so</w:t>
      </w:r>
      <w:r w:rsidR="00BD65C0">
        <w:rPr>
          <w:rPrChange w:id="370" w:author="proposal to full draft" w:date="2020-09-05T14:52:00Z">
            <w:rPr>
              <w:rFonts w:ascii="Garamond" w:hAnsi="Garamond"/>
              <w:color w:val="000000"/>
            </w:rPr>
          </w:rPrChange>
        </w:rPr>
        <w:t xml:space="preserve"> </w:t>
      </w:r>
      <w:r w:rsidRPr="0041018C">
        <w:rPr>
          <w:rPrChange w:id="371" w:author="proposal to full draft" w:date="2020-09-05T14:52:00Z">
            <w:rPr>
              <w:rFonts w:ascii="Garamond" w:hAnsi="Garamond"/>
              <w:color w:val="000000"/>
            </w:rPr>
          </w:rPrChange>
        </w:rPr>
        <w:t>editors</w:t>
      </w:r>
      <w:r w:rsidR="00BD65C0">
        <w:rPr>
          <w:rPrChange w:id="372" w:author="proposal to full draft" w:date="2020-09-05T14:52:00Z">
            <w:rPr>
              <w:rFonts w:ascii="Garamond" w:hAnsi="Garamond"/>
              <w:color w:val="000000"/>
            </w:rPr>
          </w:rPrChange>
        </w:rPr>
        <w:t xml:space="preserve"> </w:t>
      </w:r>
      <w:r w:rsidRPr="0041018C">
        <w:rPr>
          <w:rPrChange w:id="373" w:author="proposal to full draft" w:date="2020-09-05T14:52:00Z">
            <w:rPr>
              <w:rFonts w:ascii="Garamond" w:hAnsi="Garamond"/>
              <w:color w:val="000000"/>
            </w:rPr>
          </w:rPrChange>
        </w:rPr>
        <w:t>can</w:t>
      </w:r>
      <w:r w:rsidR="00BD65C0">
        <w:rPr>
          <w:rPrChange w:id="374" w:author="proposal to full draft" w:date="2020-09-05T14:52:00Z">
            <w:rPr>
              <w:rFonts w:ascii="Garamond" w:hAnsi="Garamond"/>
              <w:color w:val="000000"/>
            </w:rPr>
          </w:rPrChange>
        </w:rPr>
        <w:t xml:space="preserve"> </w:t>
      </w:r>
      <w:r w:rsidRPr="0041018C">
        <w:rPr>
          <w:rPrChange w:id="375" w:author="proposal to full draft" w:date="2020-09-05T14:52:00Z">
            <w:rPr>
              <w:rFonts w:ascii="Garamond" w:hAnsi="Garamond"/>
              <w:color w:val="000000"/>
            </w:rPr>
          </w:rPrChange>
        </w:rPr>
        <w:t>recover</w:t>
      </w:r>
      <w:r w:rsidR="00BD65C0">
        <w:rPr>
          <w:rPrChange w:id="376" w:author="proposal to full draft" w:date="2020-09-05T14:52:00Z">
            <w:rPr>
              <w:rFonts w:ascii="Garamond" w:hAnsi="Garamond"/>
              <w:color w:val="000000"/>
            </w:rPr>
          </w:rPrChange>
        </w:rPr>
        <w:t xml:space="preserve"> </w:t>
      </w:r>
      <w:r w:rsidRPr="0041018C">
        <w:rPr>
          <w:rPrChange w:id="377" w:author="proposal to full draft" w:date="2020-09-05T14:52:00Z">
            <w:rPr>
              <w:rFonts w:ascii="Garamond" w:hAnsi="Garamond"/>
              <w:color w:val="000000"/>
            </w:rPr>
          </w:rPrChange>
        </w:rPr>
        <w:t>text</w:t>
      </w:r>
      <w:r w:rsidR="00BD65C0">
        <w:rPr>
          <w:rPrChange w:id="378" w:author="proposal to full draft" w:date="2020-09-05T14:52:00Z">
            <w:rPr>
              <w:rFonts w:ascii="Garamond" w:hAnsi="Garamond"/>
              <w:color w:val="000000"/>
            </w:rPr>
          </w:rPrChange>
        </w:rPr>
        <w:t xml:space="preserve"> </w:t>
      </w:r>
      <w:r w:rsidRPr="0041018C">
        <w:rPr>
          <w:rPrChange w:id="379" w:author="proposal to full draft" w:date="2020-09-05T14:52:00Z">
            <w:rPr>
              <w:rFonts w:ascii="Garamond" w:hAnsi="Garamond"/>
              <w:color w:val="000000"/>
            </w:rPr>
          </w:rPrChange>
        </w:rPr>
        <w:t>that</w:t>
      </w:r>
      <w:r w:rsidR="00BD65C0">
        <w:rPr>
          <w:rPrChange w:id="380" w:author="proposal to full draft" w:date="2020-09-05T14:52:00Z">
            <w:rPr>
              <w:rFonts w:ascii="Garamond" w:hAnsi="Garamond"/>
              <w:color w:val="000000"/>
            </w:rPr>
          </w:rPrChange>
        </w:rPr>
        <w:t xml:space="preserve"> </w:t>
      </w:r>
      <w:r w:rsidRPr="0041018C">
        <w:rPr>
          <w:rPrChange w:id="381" w:author="proposal to full draft" w:date="2020-09-05T14:52:00Z">
            <w:rPr>
              <w:rFonts w:ascii="Garamond" w:hAnsi="Garamond"/>
              <w:color w:val="000000"/>
            </w:rPr>
          </w:rPrChange>
        </w:rPr>
        <w:t>shouldn’t</w:t>
      </w:r>
      <w:r w:rsidR="00BD65C0">
        <w:rPr>
          <w:rPrChange w:id="382" w:author="proposal to full draft" w:date="2020-09-05T14:52:00Z">
            <w:rPr>
              <w:rFonts w:ascii="Garamond" w:hAnsi="Garamond"/>
              <w:color w:val="000000"/>
            </w:rPr>
          </w:rPrChange>
        </w:rPr>
        <w:t xml:space="preserve"> </w:t>
      </w:r>
      <w:r w:rsidRPr="0041018C">
        <w:rPr>
          <w:rPrChange w:id="383" w:author="proposal to full draft" w:date="2020-09-05T14:52:00Z">
            <w:rPr>
              <w:rFonts w:ascii="Garamond" w:hAnsi="Garamond"/>
              <w:color w:val="000000"/>
            </w:rPr>
          </w:rPrChange>
        </w:rPr>
        <w:t>hav</w:t>
      </w:r>
      <w:r w:rsidRPr="0041018C">
        <w:rPr>
          <w:rPrChange w:id="384" w:author="proposal to full draft" w:date="2020-09-05T14:52:00Z">
            <w:rPr>
              <w:rFonts w:ascii="Garamond" w:hAnsi="Garamond"/>
              <w:color w:val="000000"/>
            </w:rPr>
          </w:rPrChange>
        </w:rPr>
        <w:t>e</w:t>
      </w:r>
      <w:r w:rsidR="00BD65C0">
        <w:rPr>
          <w:rPrChange w:id="385" w:author="proposal to full draft" w:date="2020-09-05T14:52:00Z">
            <w:rPr>
              <w:rFonts w:ascii="Garamond" w:hAnsi="Garamond"/>
              <w:color w:val="000000"/>
            </w:rPr>
          </w:rPrChange>
        </w:rPr>
        <w:t xml:space="preserve"> </w:t>
      </w:r>
      <w:r w:rsidRPr="0041018C">
        <w:rPr>
          <w:rPrChange w:id="386" w:author="proposal to full draft" w:date="2020-09-05T14:52:00Z">
            <w:rPr>
              <w:rFonts w:ascii="Garamond" w:hAnsi="Garamond"/>
              <w:color w:val="000000"/>
            </w:rPr>
          </w:rPrChange>
        </w:rPr>
        <w:t>been</w:t>
      </w:r>
      <w:r w:rsidR="00BD65C0">
        <w:rPr>
          <w:rPrChange w:id="387" w:author="proposal to full draft" w:date="2020-09-05T14:52:00Z">
            <w:rPr>
              <w:rFonts w:ascii="Garamond" w:hAnsi="Garamond"/>
              <w:color w:val="000000"/>
            </w:rPr>
          </w:rPrChange>
        </w:rPr>
        <w:t xml:space="preserve"> </w:t>
      </w:r>
      <w:r w:rsidRPr="0041018C">
        <w:rPr>
          <w:rPrChange w:id="388" w:author="proposal to full draft" w:date="2020-09-05T14:52:00Z">
            <w:rPr>
              <w:rFonts w:ascii="Garamond" w:hAnsi="Garamond"/>
              <w:color w:val="000000"/>
            </w:rPr>
          </w:rPrChange>
        </w:rPr>
        <w:t>deleted.</w:t>
      </w:r>
      <w:r w:rsidR="00BD65C0">
        <w:rPr>
          <w:rPrChange w:id="389" w:author="proposal to full draft" w:date="2020-09-05T14:52:00Z">
            <w:rPr>
              <w:rFonts w:ascii="Garamond" w:hAnsi="Garamond"/>
              <w:color w:val="000000"/>
            </w:rPr>
          </w:rPrChange>
        </w:rPr>
        <w:t xml:space="preserve"> </w:t>
      </w:r>
      <w:r w:rsidRPr="0041018C">
        <w:rPr>
          <w:rPrChange w:id="390" w:author="proposal to full draft" w:date="2020-09-05T14:52:00Z">
            <w:rPr>
              <w:rFonts w:ascii="Garamond" w:hAnsi="Garamond"/>
              <w:color w:val="000000"/>
            </w:rPr>
          </w:rPrChange>
        </w:rPr>
        <w:t>(And</w:t>
      </w:r>
      <w:r w:rsidR="00BD65C0">
        <w:rPr>
          <w:rPrChange w:id="391" w:author="proposal to full draft" w:date="2020-09-05T14:52:00Z">
            <w:rPr>
              <w:rFonts w:ascii="Garamond" w:hAnsi="Garamond"/>
              <w:color w:val="000000"/>
            </w:rPr>
          </w:rPrChange>
        </w:rPr>
        <w:t xml:space="preserve"> </w:t>
      </w:r>
      <w:r w:rsidRPr="0041018C">
        <w:rPr>
          <w:rPrChange w:id="392" w:author="proposal to full draft" w:date="2020-09-05T14:52:00Z">
            <w:rPr>
              <w:rFonts w:ascii="Garamond" w:hAnsi="Garamond"/>
              <w:color w:val="000000"/>
            </w:rPr>
          </w:rPrChange>
        </w:rPr>
        <w:t>isn’t</w:t>
      </w:r>
      <w:r w:rsidR="00BD65C0">
        <w:rPr>
          <w:rPrChange w:id="393" w:author="proposal to full draft" w:date="2020-09-05T14:52:00Z">
            <w:rPr>
              <w:rFonts w:ascii="Garamond" w:hAnsi="Garamond"/>
              <w:color w:val="000000"/>
            </w:rPr>
          </w:rPrChange>
        </w:rPr>
        <w:t xml:space="preserve"> </w:t>
      </w:r>
      <w:r w:rsidRPr="0041018C">
        <w:rPr>
          <w:rPrChange w:id="394" w:author="proposal to full draft" w:date="2020-09-05T14:52:00Z">
            <w:rPr>
              <w:rFonts w:ascii="Garamond" w:hAnsi="Garamond"/>
              <w:color w:val="000000"/>
            </w:rPr>
          </w:rPrChange>
        </w:rPr>
        <w:t>it</w:t>
      </w:r>
      <w:r w:rsidR="00BD65C0">
        <w:rPr>
          <w:rPrChange w:id="395" w:author="proposal to full draft" w:date="2020-09-05T14:52:00Z">
            <w:rPr>
              <w:rFonts w:ascii="Garamond" w:hAnsi="Garamond"/>
              <w:color w:val="000000"/>
            </w:rPr>
          </w:rPrChange>
        </w:rPr>
        <w:t xml:space="preserve"> </w:t>
      </w:r>
      <w:r w:rsidRPr="0041018C">
        <w:rPr>
          <w:rPrChange w:id="396" w:author="proposal to full draft" w:date="2020-09-05T14:52:00Z">
            <w:rPr>
              <w:rFonts w:ascii="Garamond" w:hAnsi="Garamond"/>
              <w:color w:val="000000"/>
            </w:rPr>
          </w:rPrChange>
        </w:rPr>
        <w:t>easier</w:t>
      </w:r>
      <w:r w:rsidR="00BD65C0">
        <w:rPr>
          <w:rPrChange w:id="397" w:author="proposal to full draft" w:date="2020-09-05T14:52:00Z">
            <w:rPr>
              <w:rFonts w:ascii="Garamond" w:hAnsi="Garamond"/>
              <w:color w:val="000000"/>
            </w:rPr>
          </w:rPrChange>
        </w:rPr>
        <w:t xml:space="preserve"> </w:t>
      </w:r>
      <w:r w:rsidRPr="0041018C">
        <w:rPr>
          <w:rPrChange w:id="398" w:author="proposal to full draft" w:date="2020-09-05T14:52:00Z">
            <w:rPr>
              <w:rFonts w:ascii="Garamond" w:hAnsi="Garamond"/>
              <w:color w:val="000000"/>
            </w:rPr>
          </w:rPrChange>
        </w:rPr>
        <w:t>to</w:t>
      </w:r>
      <w:r w:rsidR="00BD65C0">
        <w:rPr>
          <w:rPrChange w:id="399" w:author="proposal to full draft" w:date="2020-09-05T14:52:00Z">
            <w:rPr>
              <w:rFonts w:ascii="Garamond" w:hAnsi="Garamond"/>
              <w:color w:val="000000"/>
            </w:rPr>
          </w:rPrChange>
        </w:rPr>
        <w:t xml:space="preserve"> </w:t>
      </w:r>
      <w:r w:rsidRPr="0041018C">
        <w:rPr>
          <w:rPrChange w:id="400" w:author="proposal to full draft" w:date="2020-09-05T14:52:00Z">
            <w:rPr>
              <w:rFonts w:ascii="Garamond" w:hAnsi="Garamond"/>
              <w:color w:val="000000"/>
            </w:rPr>
          </w:rPrChange>
        </w:rPr>
        <w:t>make</w:t>
      </w:r>
      <w:r w:rsidR="00BD65C0">
        <w:rPr>
          <w:rPrChange w:id="401" w:author="proposal to full draft" w:date="2020-09-05T14:52:00Z">
            <w:rPr>
              <w:rFonts w:ascii="Garamond" w:hAnsi="Garamond"/>
              <w:color w:val="000000"/>
            </w:rPr>
          </w:rPrChange>
        </w:rPr>
        <w:t xml:space="preserve"> </w:t>
      </w:r>
      <w:ins w:id="402" w:author="proposal to full draft" w:date="2020-09-05T14:52:00Z">
        <w:r w:rsidR="00C76BEE">
          <w:t xml:space="preserve">our own </w:t>
        </w:r>
      </w:ins>
      <w:r w:rsidRPr="0041018C">
        <w:rPr>
          <w:rPrChange w:id="403" w:author="proposal to full draft" w:date="2020-09-05T14:52:00Z">
            <w:rPr>
              <w:rFonts w:ascii="Garamond" w:hAnsi="Garamond"/>
              <w:color w:val="000000"/>
            </w:rPr>
          </w:rPrChange>
        </w:rPr>
        <w:t>hard</w:t>
      </w:r>
      <w:r w:rsidR="00BD65C0">
        <w:rPr>
          <w:rPrChange w:id="404" w:author="proposal to full draft" w:date="2020-09-05T14:52:00Z">
            <w:rPr>
              <w:rFonts w:ascii="Garamond" w:hAnsi="Garamond"/>
              <w:color w:val="000000"/>
            </w:rPr>
          </w:rPrChange>
        </w:rPr>
        <w:t xml:space="preserve"> </w:t>
      </w:r>
      <w:r w:rsidRPr="0041018C">
        <w:rPr>
          <w:rPrChange w:id="405" w:author="proposal to full draft" w:date="2020-09-05T14:52:00Z">
            <w:rPr>
              <w:rFonts w:ascii="Garamond" w:hAnsi="Garamond"/>
              <w:color w:val="000000"/>
            </w:rPr>
          </w:rPrChange>
        </w:rPr>
        <w:t>cuts</w:t>
      </w:r>
      <w:r w:rsidR="00BD65C0">
        <w:rPr>
          <w:rPrChange w:id="406" w:author="proposal to full draft" w:date="2020-09-05T14:52:00Z">
            <w:rPr>
              <w:rFonts w:ascii="Garamond" w:hAnsi="Garamond"/>
              <w:color w:val="000000"/>
            </w:rPr>
          </w:rPrChange>
        </w:rPr>
        <w:t xml:space="preserve"> </w:t>
      </w:r>
      <w:r w:rsidRPr="0041018C">
        <w:rPr>
          <w:rPrChange w:id="407" w:author="proposal to full draft" w:date="2020-09-05T14:52:00Z">
            <w:rPr>
              <w:rFonts w:ascii="Garamond" w:hAnsi="Garamond"/>
              <w:color w:val="000000"/>
            </w:rPr>
          </w:rPrChange>
        </w:rPr>
        <w:t>when</w:t>
      </w:r>
      <w:r w:rsidR="00BD65C0">
        <w:rPr>
          <w:rPrChange w:id="408" w:author="proposal to full draft" w:date="2020-09-05T14:52:00Z">
            <w:rPr>
              <w:rFonts w:ascii="Garamond" w:hAnsi="Garamond"/>
              <w:color w:val="000000"/>
            </w:rPr>
          </w:rPrChange>
        </w:rPr>
        <w:t xml:space="preserve"> </w:t>
      </w:r>
      <w:r w:rsidRPr="0041018C">
        <w:rPr>
          <w:rPrChange w:id="409" w:author="proposal to full draft" w:date="2020-09-05T14:52:00Z">
            <w:rPr>
              <w:rFonts w:ascii="Garamond" w:hAnsi="Garamond"/>
              <w:color w:val="000000"/>
            </w:rPr>
          </w:rPrChange>
        </w:rPr>
        <w:t>you</w:t>
      </w:r>
      <w:r w:rsidR="00BD65C0">
        <w:rPr>
          <w:rPrChange w:id="410" w:author="proposal to full draft" w:date="2020-09-05T14:52:00Z">
            <w:rPr>
              <w:rFonts w:ascii="Garamond" w:hAnsi="Garamond"/>
              <w:color w:val="000000"/>
            </w:rPr>
          </w:rPrChange>
        </w:rPr>
        <w:t xml:space="preserve"> </w:t>
      </w:r>
      <w:ins w:id="411" w:author="proposal to full draft" w:date="2020-09-05T14:52:00Z">
        <w:r w:rsidRPr="0041018C">
          <w:t>know</w:t>
        </w:r>
        <w:r w:rsidR="00BD65C0">
          <w:t xml:space="preserve"> </w:t>
        </w:r>
        <w:r w:rsidRPr="0041018C">
          <w:t>you</w:t>
        </w:r>
        <w:r w:rsidR="00BD65C0">
          <w:t xml:space="preserve"> </w:t>
        </w:r>
      </w:ins>
      <w:r w:rsidRPr="0041018C">
        <w:rPr>
          <w:rPrChange w:id="412" w:author="proposal to full draft" w:date="2020-09-05T14:52:00Z">
            <w:rPr>
              <w:rFonts w:ascii="Garamond" w:hAnsi="Garamond"/>
              <w:color w:val="000000"/>
            </w:rPr>
          </w:rPrChange>
        </w:rPr>
        <w:t>have</w:t>
      </w:r>
      <w:r w:rsidR="00BD65C0">
        <w:rPr>
          <w:rPrChange w:id="413" w:author="proposal to full draft" w:date="2020-09-05T14:52:00Z">
            <w:rPr>
              <w:rFonts w:ascii="Garamond" w:hAnsi="Garamond"/>
              <w:color w:val="000000"/>
            </w:rPr>
          </w:rPrChange>
        </w:rPr>
        <w:t xml:space="preserve"> </w:t>
      </w:r>
      <w:r w:rsidRPr="0041018C">
        <w:rPr>
          <w:rPrChange w:id="414" w:author="proposal to full draft" w:date="2020-09-05T14:52:00Z">
            <w:rPr>
              <w:rFonts w:ascii="Garamond" w:hAnsi="Garamond"/>
              <w:color w:val="000000"/>
            </w:rPr>
          </w:rPrChange>
        </w:rPr>
        <w:t>that</w:t>
      </w:r>
      <w:r w:rsidR="00BD65C0">
        <w:rPr>
          <w:rPrChange w:id="415" w:author="proposal to full draft" w:date="2020-09-05T14:52:00Z">
            <w:rPr>
              <w:rFonts w:ascii="Garamond" w:hAnsi="Garamond"/>
              <w:color w:val="000000"/>
            </w:rPr>
          </w:rPrChange>
        </w:rPr>
        <w:t xml:space="preserve"> </w:t>
      </w:r>
      <w:r w:rsidRPr="0041018C">
        <w:rPr>
          <w:rPrChange w:id="416" w:author="proposal to full draft" w:date="2020-09-05T14:52:00Z">
            <w:rPr>
              <w:rFonts w:ascii="Garamond" w:hAnsi="Garamond"/>
              <w:color w:val="000000"/>
            </w:rPr>
          </w:rPrChange>
        </w:rPr>
        <w:t>safety</w:t>
      </w:r>
      <w:r w:rsidR="00BD65C0">
        <w:rPr>
          <w:rPrChange w:id="417" w:author="proposal to full draft" w:date="2020-09-05T14:52:00Z">
            <w:rPr>
              <w:rFonts w:ascii="Garamond" w:hAnsi="Garamond"/>
              <w:color w:val="000000"/>
            </w:rPr>
          </w:rPrChange>
        </w:rPr>
        <w:t xml:space="preserve"> </w:t>
      </w:r>
      <w:r w:rsidRPr="0041018C">
        <w:rPr>
          <w:rPrChange w:id="418" w:author="proposal to full draft" w:date="2020-09-05T14:52:00Z">
            <w:rPr>
              <w:rFonts w:ascii="Garamond" w:hAnsi="Garamond"/>
              <w:color w:val="000000"/>
            </w:rPr>
          </w:rPrChange>
        </w:rPr>
        <w:t>net</w:t>
      </w:r>
      <w:r w:rsidR="00BD65C0">
        <w:rPr>
          <w:rPrChange w:id="419" w:author="proposal to full draft" w:date="2020-09-05T14:52:00Z">
            <w:rPr>
              <w:rFonts w:ascii="Garamond" w:hAnsi="Garamond"/>
              <w:color w:val="000000"/>
            </w:rPr>
          </w:rPrChange>
        </w:rPr>
        <w:t xml:space="preserve"> </w:t>
      </w:r>
      <w:r w:rsidRPr="0041018C">
        <w:rPr>
          <w:rPrChange w:id="420" w:author="proposal to full draft" w:date="2020-09-05T14:52:00Z">
            <w:rPr>
              <w:rFonts w:ascii="Garamond" w:hAnsi="Garamond"/>
              <w:color w:val="000000"/>
            </w:rPr>
          </w:rPrChange>
        </w:rPr>
        <w:t>just</w:t>
      </w:r>
      <w:r w:rsidR="00BD65C0">
        <w:rPr>
          <w:rPrChange w:id="421" w:author="proposal to full draft" w:date="2020-09-05T14:52:00Z">
            <w:rPr>
              <w:rFonts w:ascii="Garamond" w:hAnsi="Garamond"/>
              <w:color w:val="000000"/>
            </w:rPr>
          </w:rPrChange>
        </w:rPr>
        <w:t xml:space="preserve"> </w:t>
      </w:r>
      <w:r w:rsidRPr="0041018C">
        <w:rPr>
          <w:rPrChange w:id="422" w:author="proposal to full draft" w:date="2020-09-05T14:52:00Z">
            <w:rPr>
              <w:rFonts w:ascii="Garamond" w:hAnsi="Garamond"/>
              <w:color w:val="000000"/>
            </w:rPr>
          </w:rPrChange>
        </w:rPr>
        <w:t>in</w:t>
      </w:r>
      <w:r w:rsidR="00BD65C0">
        <w:rPr>
          <w:rPrChange w:id="423" w:author="proposal to full draft" w:date="2020-09-05T14:52:00Z">
            <w:rPr>
              <w:rFonts w:ascii="Garamond" w:hAnsi="Garamond"/>
              <w:color w:val="000000"/>
            </w:rPr>
          </w:rPrChange>
        </w:rPr>
        <w:t xml:space="preserve"> </w:t>
      </w:r>
      <w:r w:rsidRPr="0041018C">
        <w:rPr>
          <w:rPrChange w:id="424" w:author="proposal to full draft" w:date="2020-09-05T14:52:00Z">
            <w:rPr>
              <w:rFonts w:ascii="Garamond" w:hAnsi="Garamond"/>
              <w:color w:val="000000"/>
            </w:rPr>
          </w:rPrChange>
        </w:rPr>
        <w:t>case?)</w:t>
      </w:r>
      <w:ins w:id="425" w:author="proposal to full draft" w:date="2020-09-05T14:52:00Z">
        <w:r w:rsidR="00BD65C0">
          <w:t xml:space="preserve"> </w:t>
        </w:r>
      </w:ins>
    </w:p>
    <w:p w14:paraId="0CF28C53" w14:textId="77777777" w:rsidR="00F31254" w:rsidRPr="00F31254" w:rsidRDefault="00F31254" w:rsidP="00F31254">
      <w:pPr>
        <w:rPr>
          <w:del w:id="426" w:author="proposal to full draft" w:date="2020-09-05T14:52:00Z"/>
          <w:rFonts w:ascii="Garamond" w:eastAsia="Times New Roman" w:hAnsi="Garamond" w:cs="Times New Roman"/>
        </w:rPr>
      </w:pPr>
    </w:p>
    <w:p w14:paraId="3DBD6A36" w14:textId="60699C75" w:rsidR="0079011C" w:rsidRPr="0041018C" w:rsidRDefault="00863BA2" w:rsidP="0041018C">
      <w:pPr>
        <w:pStyle w:val="BodyText"/>
        <w:rPr>
          <w:ins w:id="427" w:author="proposal to full draft" w:date="2020-09-05T14:52:00Z"/>
        </w:rPr>
      </w:pPr>
      <w:ins w:id="428" w:author="proposal to full draft" w:date="2020-09-05T14:52:00Z">
        <w:r w:rsidRPr="0041018C">
          <w:t>The</w:t>
        </w:r>
        <w:r w:rsidR="00BD65C0">
          <w:t xml:space="preserve"> </w:t>
        </w:r>
        <w:r w:rsidRPr="0041018C">
          <w:t>terminology</w:t>
        </w:r>
        <w:r w:rsidR="00BD65C0">
          <w:t xml:space="preserve"> </w:t>
        </w:r>
        <w:r w:rsidRPr="0041018C">
          <w:t>of</w:t>
        </w:r>
        <w:r w:rsidR="00BD65C0">
          <w:t xml:space="preserve"> </w:t>
        </w:r>
        <w:r w:rsidRPr="0041018C">
          <w:t>version</w:t>
        </w:r>
        <w:r w:rsidR="00BD65C0">
          <w:t xml:space="preserve"> </w:t>
        </w:r>
        <w:r w:rsidRPr="0041018C">
          <w:t>“control”</w:t>
        </w:r>
        <w:r w:rsidR="00BD65C0">
          <w:t xml:space="preserve"> </w:t>
        </w:r>
        <w:r w:rsidRPr="0041018C">
          <w:t>comes</w:t>
        </w:r>
        <w:r w:rsidR="00BD65C0">
          <w:t xml:space="preserve"> </w:t>
        </w:r>
        <w:r w:rsidRPr="0041018C">
          <w:t>from</w:t>
        </w:r>
        <w:r w:rsidR="00BD65C0">
          <w:t xml:space="preserve"> </w:t>
        </w:r>
        <w:r w:rsidRPr="0041018C">
          <w:t>computer</w:t>
        </w:r>
        <w:r w:rsidR="00BD65C0">
          <w:t xml:space="preserve"> </w:t>
        </w:r>
        <w:r w:rsidRPr="0041018C">
          <w:t>programming,</w:t>
        </w:r>
        <w:r w:rsidR="00BD65C0">
          <w:t xml:space="preserve"> </w:t>
        </w:r>
        <w:r w:rsidRPr="0041018C">
          <w:t>where</w:t>
        </w:r>
        <w:r w:rsidR="00BD65C0">
          <w:t xml:space="preserve"> </w:t>
        </w:r>
        <w:r w:rsidRPr="0041018C">
          <w:t>it’s</w:t>
        </w:r>
        <w:r w:rsidR="00BD65C0">
          <w:t xml:space="preserve"> </w:t>
        </w:r>
        <w:r w:rsidRPr="0041018C">
          <w:t>a</w:t>
        </w:r>
        <w:r w:rsidR="00BD65C0">
          <w:t xml:space="preserve"> </w:t>
        </w:r>
        <w:r w:rsidRPr="0041018C">
          <w:t>mainstay</w:t>
        </w:r>
        <w:r w:rsidR="00BD65C0">
          <w:t xml:space="preserve"> </w:t>
        </w:r>
        <w:r w:rsidRPr="0041018C">
          <w:t>of</w:t>
        </w:r>
        <w:r w:rsidR="00BD65C0">
          <w:t xml:space="preserve"> </w:t>
        </w:r>
        <w:r w:rsidRPr="0041018C">
          <w:t>collaborative</w:t>
        </w:r>
        <w:r w:rsidR="00BD65C0">
          <w:t xml:space="preserve"> </w:t>
        </w:r>
        <w:r w:rsidRPr="0041018C">
          <w:t>projects</w:t>
        </w:r>
        <w:r w:rsidR="00BD65C0">
          <w:t xml:space="preserve"> </w:t>
        </w:r>
        <w:r w:rsidRPr="0041018C">
          <w:t>that</w:t>
        </w:r>
        <w:r w:rsidR="00BD65C0">
          <w:t xml:space="preserve"> </w:t>
        </w:r>
        <w:r w:rsidRPr="0041018C">
          <w:t>continue</w:t>
        </w:r>
        <w:r w:rsidR="00BD65C0">
          <w:t xml:space="preserve"> </w:t>
        </w:r>
        <w:r w:rsidRPr="0041018C">
          <w:t>to</w:t>
        </w:r>
        <w:r w:rsidR="00BD65C0">
          <w:t xml:space="preserve"> </w:t>
        </w:r>
        <w:r w:rsidRPr="0041018C">
          <w:t>evolve</w:t>
        </w:r>
        <w:r w:rsidR="00BD65C0">
          <w:t xml:space="preserve"> </w:t>
        </w:r>
        <w:r w:rsidRPr="0041018C">
          <w:t>after</w:t>
        </w:r>
        <w:r w:rsidR="00BD65C0">
          <w:t xml:space="preserve"> </w:t>
        </w:r>
        <w:r w:rsidRPr="0041018C">
          <w:t>they’ve</w:t>
        </w:r>
        <w:r w:rsidR="00BD65C0">
          <w:t xml:space="preserve"> </w:t>
        </w:r>
        <w:r w:rsidRPr="0041018C">
          <w:t>been</w:t>
        </w:r>
        <w:r w:rsidR="00BD65C0">
          <w:t xml:space="preserve"> </w:t>
        </w:r>
        <w:r w:rsidRPr="0041018C">
          <w:t>published.</w:t>
        </w:r>
        <w:r w:rsidR="00BD65C0">
          <w:t xml:space="preserve"> </w:t>
        </w:r>
        <w:r w:rsidRPr="0041018C">
          <w:t>The</w:t>
        </w:r>
        <w:r w:rsidR="00BD65C0">
          <w:t xml:space="preserve"> </w:t>
        </w:r>
        <w:r w:rsidRPr="0041018C">
          <w:t>VCS</w:t>
        </w:r>
        <w:r w:rsidR="00BD65C0">
          <w:t xml:space="preserve"> </w:t>
        </w:r>
        <w:r w:rsidRPr="0041018C">
          <w:t>helps</w:t>
        </w:r>
        <w:r w:rsidR="00BD65C0">
          <w:t xml:space="preserve"> </w:t>
        </w:r>
        <w:r w:rsidRPr="0041018C">
          <w:t>contributors</w:t>
        </w:r>
        <w:r w:rsidR="00BD65C0">
          <w:t xml:space="preserve"> </w:t>
        </w:r>
        <w:r w:rsidRPr="0041018C">
          <w:t>get</w:t>
        </w:r>
        <w:r w:rsidR="00BD65C0">
          <w:t xml:space="preserve"> </w:t>
        </w:r>
        <w:r w:rsidRPr="0041018C">
          <w:t>up</w:t>
        </w:r>
        <w:r w:rsidR="00BD65C0">
          <w:t xml:space="preserve"> </w:t>
        </w:r>
        <w:r w:rsidRPr="0041018C">
          <w:t>to</w:t>
        </w:r>
        <w:r w:rsidR="00BD65C0">
          <w:t xml:space="preserve"> </w:t>
        </w:r>
        <w:r w:rsidRPr="0041018C">
          <w:t>speed</w:t>
        </w:r>
        <w:r w:rsidR="00BD65C0">
          <w:t xml:space="preserve"> </w:t>
        </w:r>
        <w:r w:rsidRPr="0041018C">
          <w:t>on</w:t>
        </w:r>
        <w:r w:rsidR="00BD65C0">
          <w:t xml:space="preserve"> </w:t>
        </w:r>
        <w:r w:rsidRPr="0041018C">
          <w:t>what’s</w:t>
        </w:r>
        <w:r w:rsidR="00BD65C0">
          <w:t xml:space="preserve"> </w:t>
        </w:r>
        <w:r w:rsidRPr="0041018C">
          <w:t>happened</w:t>
        </w:r>
        <w:r w:rsidR="00BD65C0">
          <w:t xml:space="preserve"> </w:t>
        </w:r>
        <w:r w:rsidRPr="0041018C">
          <w:t>before,</w:t>
        </w:r>
        <w:r w:rsidR="00BD65C0">
          <w:t xml:space="preserve"> </w:t>
        </w:r>
        <w:r w:rsidRPr="0041018C">
          <w:t>and</w:t>
        </w:r>
        <w:r w:rsidR="00BD65C0">
          <w:t xml:space="preserve"> </w:t>
        </w:r>
        <w:r w:rsidRPr="0041018C">
          <w:t>prevents</w:t>
        </w:r>
        <w:r w:rsidR="00BD65C0">
          <w:t xml:space="preserve"> </w:t>
        </w:r>
        <w:r w:rsidRPr="0041018C">
          <w:t>them</w:t>
        </w:r>
        <w:r w:rsidR="00BD65C0">
          <w:t xml:space="preserve"> </w:t>
        </w:r>
        <w:r w:rsidRPr="0041018C">
          <w:t>from</w:t>
        </w:r>
        <w:r w:rsidR="00BD65C0">
          <w:t xml:space="preserve"> </w:t>
        </w:r>
        <w:r w:rsidRPr="0041018C">
          <w:t>haphazardly</w:t>
        </w:r>
        <w:r w:rsidR="00BD65C0">
          <w:t xml:space="preserve"> </w:t>
        </w:r>
        <w:r w:rsidRPr="0041018C">
          <w:t>overwriting</w:t>
        </w:r>
        <w:r w:rsidR="00BD65C0">
          <w:t xml:space="preserve"> </w:t>
        </w:r>
        <w:r w:rsidRPr="0041018C">
          <w:t>each</w:t>
        </w:r>
        <w:r w:rsidR="00BD65C0">
          <w:t xml:space="preserve"> </w:t>
        </w:r>
        <w:r w:rsidRPr="0041018C">
          <w:t>other’s</w:t>
        </w:r>
        <w:r w:rsidR="00BD65C0">
          <w:t xml:space="preserve"> </w:t>
        </w:r>
        <w:r w:rsidRPr="0041018C">
          <w:t>work.</w:t>
        </w:r>
        <w:r w:rsidR="00BD65C0">
          <w:t xml:space="preserve"> </w:t>
        </w:r>
      </w:ins>
      <w:r w:rsidRPr="0041018C">
        <w:rPr>
          <w:rPrChange w:id="429" w:author="proposal to full draft" w:date="2020-09-05T14:52:00Z">
            <w:rPr>
              <w:rFonts w:ascii="Garamond" w:hAnsi="Garamond"/>
              <w:color w:val="000000"/>
            </w:rPr>
          </w:rPrChange>
        </w:rPr>
        <w:t>But</w:t>
      </w:r>
      <w:r w:rsidR="00BD65C0">
        <w:rPr>
          <w:rPrChange w:id="430" w:author="proposal to full draft" w:date="2020-09-05T14:52:00Z">
            <w:rPr>
              <w:rFonts w:ascii="Garamond" w:hAnsi="Garamond"/>
              <w:color w:val="000000"/>
            </w:rPr>
          </w:rPrChange>
        </w:rPr>
        <w:t xml:space="preserve"> </w:t>
      </w:r>
      <w:del w:id="431" w:author="proposal to full draft" w:date="2020-09-05T14:52:00Z">
        <w:r w:rsidR="00F31254" w:rsidRPr="00F31254">
          <w:rPr>
            <w:rFonts w:ascii="Garamond" w:eastAsia="Times New Roman" w:hAnsi="Garamond" w:cs="Arial"/>
            <w:color w:val="000000"/>
          </w:rPr>
          <w:delText xml:space="preserve">the best VCSes don’t </w:delText>
        </w:r>
      </w:del>
      <w:ins w:id="432" w:author="proposal to full draft" w:date="2020-09-05T14:52:00Z">
        <w:r w:rsidRPr="0041018C">
          <w:t>version</w:t>
        </w:r>
        <w:r w:rsidR="00BD65C0">
          <w:t xml:space="preserve"> </w:t>
        </w:r>
        <w:r w:rsidRPr="0041018C">
          <w:t>control</w:t>
        </w:r>
        <w:r w:rsidR="00BD65C0">
          <w:t xml:space="preserve"> </w:t>
        </w:r>
        <w:r w:rsidRPr="0041018C">
          <w:t>is</w:t>
        </w:r>
        <w:r w:rsidR="00BD65C0">
          <w:t xml:space="preserve"> </w:t>
        </w:r>
      </w:ins>
      <w:r w:rsidRPr="0041018C">
        <w:rPr>
          <w:rPrChange w:id="433" w:author="proposal to full draft" w:date="2020-09-05T14:52:00Z">
            <w:rPr>
              <w:rFonts w:ascii="Garamond" w:hAnsi="Garamond"/>
              <w:color w:val="000000"/>
            </w:rPr>
          </w:rPrChange>
        </w:rPr>
        <w:t>just</w:t>
      </w:r>
      <w:r w:rsidR="00BD65C0">
        <w:rPr>
          <w:rPrChange w:id="434" w:author="proposal to full draft" w:date="2020-09-05T14:52:00Z">
            <w:rPr>
              <w:rFonts w:ascii="Garamond" w:hAnsi="Garamond"/>
              <w:color w:val="000000"/>
            </w:rPr>
          </w:rPrChange>
        </w:rPr>
        <w:t xml:space="preserve"> </w:t>
      </w:r>
      <w:del w:id="435" w:author="proposal to full draft" w:date="2020-09-05T14:52:00Z">
        <w:r w:rsidR="00F31254" w:rsidRPr="00F31254">
          <w:rPr>
            <w:rFonts w:ascii="Garamond" w:eastAsia="Times New Roman" w:hAnsi="Garamond" w:cs="Arial"/>
            <w:color w:val="000000"/>
          </w:rPr>
          <w:delText>save</w:delText>
        </w:r>
      </w:del>
      <w:ins w:id="436" w:author="proposal to full draft" w:date="2020-09-05T14:52:00Z">
        <w:r w:rsidRPr="0041018C">
          <w:t>as</w:t>
        </w:r>
        <w:r w:rsidR="00BD65C0">
          <w:t xml:space="preserve"> </w:t>
        </w:r>
        <w:r w:rsidRPr="0041018C">
          <w:t>helpful</w:t>
        </w:r>
      </w:ins>
      <w:r w:rsidR="00BD65C0">
        <w:rPr>
          <w:rPrChange w:id="437" w:author="proposal to full draft" w:date="2020-09-05T14:52:00Z">
            <w:rPr>
              <w:rFonts w:ascii="Garamond" w:hAnsi="Garamond"/>
              <w:color w:val="000000"/>
            </w:rPr>
          </w:rPrChange>
        </w:rPr>
        <w:t xml:space="preserve"> </w:t>
      </w:r>
      <w:r w:rsidRPr="0041018C">
        <w:rPr>
          <w:rPrChange w:id="438" w:author="proposal to full draft" w:date="2020-09-05T14:52:00Z">
            <w:rPr>
              <w:rFonts w:ascii="Garamond" w:hAnsi="Garamond"/>
              <w:i/>
              <w:color w:val="000000"/>
            </w:rPr>
          </w:rPrChange>
        </w:rPr>
        <w:t>for</w:t>
      </w:r>
      <w:r w:rsidR="00BD65C0">
        <w:rPr>
          <w:rPrChange w:id="439" w:author="proposal to full draft" w:date="2020-09-05T14:52:00Z">
            <w:rPr>
              <w:rFonts w:ascii="Garamond" w:hAnsi="Garamond"/>
              <w:i/>
              <w:color w:val="000000"/>
            </w:rPr>
          </w:rPrChange>
        </w:rPr>
        <w:t xml:space="preserve"> </w:t>
      </w:r>
      <w:ins w:id="440" w:author="proposal to full draft" w:date="2020-09-05T14:52:00Z">
        <w:r w:rsidRPr="0041018C">
          <w:t>a</w:t>
        </w:r>
        <w:r w:rsidR="00BD65C0">
          <w:t xml:space="preserve"> </w:t>
        </w:r>
        <w:r w:rsidRPr="0041018C">
          <w:t>solo</w:t>
        </w:r>
        <w:r w:rsidR="00BD65C0">
          <w:t xml:space="preserve"> </w:t>
        </w:r>
        <w:r w:rsidRPr="0041018C">
          <w:t>project.</w:t>
        </w:r>
        <w:r w:rsidR="00BD65C0">
          <w:t xml:space="preserve"> </w:t>
        </w:r>
        <w:r w:rsidRPr="0041018C">
          <w:t>When</w:t>
        </w:r>
        <w:r w:rsidR="00BD65C0">
          <w:t xml:space="preserve"> </w:t>
        </w:r>
        <w:r w:rsidRPr="0041018C">
          <w:t>I’ve</w:t>
        </w:r>
        <w:r w:rsidR="00BD65C0">
          <w:t xml:space="preserve"> </w:t>
        </w:r>
        <w:r w:rsidRPr="0041018C">
          <w:t>h</w:t>
        </w:r>
        <w:r w:rsidRPr="0041018C">
          <w:t>ad</w:t>
        </w:r>
        <w:r w:rsidR="00BD65C0">
          <w:t xml:space="preserve"> </w:t>
        </w:r>
        <w:r w:rsidRPr="0041018C">
          <w:t>to</w:t>
        </w:r>
        <w:r w:rsidR="00BD65C0">
          <w:t xml:space="preserve"> </w:t>
        </w:r>
        <w:r w:rsidRPr="0041018C">
          <w:t>spend</w:t>
        </w:r>
        <w:r w:rsidR="00BD65C0">
          <w:t xml:space="preserve"> </w:t>
        </w:r>
        <w:r w:rsidRPr="0041018C">
          <w:t>some</w:t>
        </w:r>
        <w:r w:rsidR="00BD65C0">
          <w:t xml:space="preserve"> </w:t>
        </w:r>
        <w:r w:rsidRPr="0041018C">
          <w:t>time</w:t>
        </w:r>
        <w:r w:rsidR="00BD65C0">
          <w:t xml:space="preserve"> </w:t>
        </w:r>
        <w:r w:rsidRPr="0041018C">
          <w:t>away</w:t>
        </w:r>
        <w:r w:rsidR="00BD65C0">
          <w:t xml:space="preserve"> </w:t>
        </w:r>
        <w:r w:rsidRPr="0041018C">
          <w:t>from</w:t>
        </w:r>
        <w:r w:rsidR="00BD65C0">
          <w:t xml:space="preserve"> </w:t>
        </w:r>
        <w:r w:rsidRPr="0041018C">
          <w:t>a</w:t>
        </w:r>
        <w:r w:rsidR="00BD65C0">
          <w:t xml:space="preserve"> </w:t>
        </w:r>
        <w:r w:rsidRPr="0041018C">
          <w:t>piece</w:t>
        </w:r>
        <w:r w:rsidR="00BD65C0">
          <w:t xml:space="preserve"> </w:t>
        </w:r>
        <w:r w:rsidRPr="0041018C">
          <w:t>of</w:t>
        </w:r>
        <w:r w:rsidR="00BD65C0">
          <w:t xml:space="preserve"> </w:t>
        </w:r>
        <w:r w:rsidRPr="0041018C">
          <w:t>writing,</w:t>
        </w:r>
        <w:r w:rsidR="00BD65C0">
          <w:t xml:space="preserve"> </w:t>
        </w:r>
        <w:r w:rsidRPr="0041018C">
          <w:t>flipping</w:t>
        </w:r>
        <w:r w:rsidR="00BD65C0">
          <w:t xml:space="preserve"> </w:t>
        </w:r>
        <w:r w:rsidRPr="0041018C">
          <w:t>through</w:t>
        </w:r>
        <w:r w:rsidR="00BD65C0">
          <w:t xml:space="preserve"> </w:t>
        </w:r>
        <w:r w:rsidRPr="0041018C">
          <w:t>the</w:t>
        </w:r>
        <w:r w:rsidR="00BD65C0">
          <w:t xml:space="preserve"> </w:t>
        </w:r>
        <w:r w:rsidRPr="0041018C">
          <w:t>project</w:t>
        </w:r>
        <w:r w:rsidR="00BD65C0">
          <w:t xml:space="preserve"> </w:t>
        </w:r>
        <w:r w:rsidRPr="0041018C">
          <w:t>history</w:t>
        </w:r>
        <w:r w:rsidR="00BD65C0">
          <w:t xml:space="preserve"> </w:t>
        </w:r>
        <w:r w:rsidRPr="0041018C">
          <w:t>helps</w:t>
        </w:r>
        <w:r w:rsidR="00BD65C0">
          <w:t xml:space="preserve"> </w:t>
        </w:r>
        <w:r w:rsidRPr="0041018C">
          <w:t>me</w:t>
        </w:r>
        <w:r w:rsidR="00BD65C0">
          <w:t xml:space="preserve"> </w:t>
        </w:r>
        <w:r w:rsidRPr="0041018C">
          <w:t>reacquaint</w:t>
        </w:r>
        <w:r w:rsidR="00BD65C0">
          <w:t xml:space="preserve"> </w:t>
        </w:r>
        <w:r w:rsidRPr="0041018C">
          <w:t>myself</w:t>
        </w:r>
        <w:r w:rsidR="00BD65C0">
          <w:t xml:space="preserve"> </w:t>
        </w:r>
        <w:r w:rsidRPr="0041018C">
          <w:t>with</w:t>
        </w:r>
        <w:r w:rsidR="00BD65C0">
          <w:t xml:space="preserve"> </w:t>
        </w:r>
        <w:r w:rsidRPr="0041018C">
          <w:t>the</w:t>
        </w:r>
        <w:r w:rsidR="00BD65C0">
          <w:t xml:space="preserve"> </w:t>
        </w:r>
        <w:r w:rsidRPr="0041018C">
          <w:t>directions</w:t>
        </w:r>
        <w:r w:rsidR="00BD65C0">
          <w:t xml:space="preserve"> </w:t>
        </w:r>
        <w:r w:rsidRPr="0041018C">
          <w:t>I’d</w:t>
        </w:r>
        <w:r w:rsidR="00BD65C0">
          <w:t xml:space="preserve"> </w:t>
        </w:r>
        <w:r w:rsidRPr="0041018C">
          <w:t>been</w:t>
        </w:r>
        <w:r w:rsidR="00BD65C0">
          <w:t xml:space="preserve"> </w:t>
        </w:r>
        <w:r w:rsidRPr="0041018C">
          <w:t>heading</w:t>
        </w:r>
        <w:r w:rsidR="00BD65C0">
          <w:t xml:space="preserve"> </w:t>
        </w:r>
        <w:r w:rsidRPr="0041018C">
          <w:t>in,</w:t>
        </w:r>
        <w:r w:rsidR="00BD65C0">
          <w:t xml:space="preserve"> </w:t>
        </w:r>
        <w:r w:rsidRPr="0041018C">
          <w:t>recovering</w:t>
        </w:r>
        <w:r w:rsidR="00BD65C0">
          <w:t xml:space="preserve"> </w:t>
        </w:r>
        <w:r w:rsidRPr="0041018C">
          <w:t>momentum</w:t>
        </w:r>
        <w:r w:rsidR="00BD65C0">
          <w:t xml:space="preserve"> </w:t>
        </w:r>
        <w:r w:rsidRPr="0041018C">
          <w:t>in</w:t>
        </w:r>
        <w:r w:rsidR="00BD65C0">
          <w:t xml:space="preserve"> </w:t>
        </w:r>
        <w:r w:rsidRPr="0041018C">
          <w:t>a</w:t>
        </w:r>
        <w:r w:rsidR="00BD65C0">
          <w:t xml:space="preserve"> </w:t>
        </w:r>
        <w:r w:rsidRPr="0041018C">
          <w:t>different</w:t>
        </w:r>
        <w:r w:rsidR="00BD65C0">
          <w:t xml:space="preserve"> </w:t>
        </w:r>
        <w:r w:rsidRPr="0041018C">
          <w:t>way</w:t>
        </w:r>
        <w:r w:rsidR="00BD65C0">
          <w:t xml:space="preserve"> </w:t>
        </w:r>
        <w:r w:rsidRPr="0041018C">
          <w:t>than</w:t>
        </w:r>
        <w:r w:rsidR="00BD65C0">
          <w:t xml:space="preserve"> </w:t>
        </w:r>
        <w:r w:rsidRPr="0041018C">
          <w:t>just</w:t>
        </w:r>
        <w:r w:rsidR="00BD65C0">
          <w:t xml:space="preserve"> </w:t>
        </w:r>
        <w:r w:rsidRPr="0041018C">
          <w:t>reading</w:t>
        </w:r>
        <w:r w:rsidR="00BD65C0">
          <w:t xml:space="preserve"> </w:t>
        </w:r>
        <w:r w:rsidRPr="0041018C">
          <w:t>through</w:t>
        </w:r>
        <w:r w:rsidR="00BD65C0">
          <w:t xml:space="preserve"> </w:t>
        </w:r>
        <w:r w:rsidRPr="0041018C">
          <w:t>the</w:t>
        </w:r>
        <w:r w:rsidR="00BD65C0">
          <w:t xml:space="preserve"> </w:t>
        </w:r>
        <w:r w:rsidRPr="0041018C">
          <w:t>current</w:t>
        </w:r>
        <w:r w:rsidR="00BD65C0">
          <w:t xml:space="preserve"> </w:t>
        </w:r>
        <w:r w:rsidRPr="0041018C">
          <w:t>draft</w:t>
        </w:r>
        <w:r w:rsidR="00BD65C0">
          <w:t xml:space="preserve"> </w:t>
        </w:r>
        <w:r w:rsidRPr="0041018C">
          <w:t>can</w:t>
        </w:r>
        <w:r w:rsidR="00BD65C0">
          <w:t xml:space="preserve"> </w:t>
        </w:r>
        <w:r w:rsidRPr="0041018C">
          <w:t>offer.</w:t>
        </w:r>
      </w:ins>
    </w:p>
    <w:p w14:paraId="26A06F7D" w14:textId="4EA42066" w:rsidR="0079011C" w:rsidRPr="0041018C" w:rsidRDefault="00863BA2" w:rsidP="0041018C">
      <w:pPr>
        <w:pStyle w:val="BodyText"/>
        <w:rPr>
          <w:ins w:id="441" w:author="proposal to full draft" w:date="2020-09-05T14:52:00Z"/>
        </w:rPr>
      </w:pPr>
      <w:ins w:id="442" w:author="proposal to full draft" w:date="2020-09-05T14:52:00Z">
        <w:r w:rsidRPr="0041018C">
          <w:t>For</w:t>
        </w:r>
        <w:r w:rsidR="00BD65C0">
          <w:t xml:space="preserve"> </w:t>
        </w:r>
        <w:r w:rsidRPr="0041018C">
          <w:t>w</w:t>
        </w:r>
        <w:r w:rsidRPr="0041018C">
          <w:t>riters</w:t>
        </w:r>
        <w:r w:rsidR="00BD65C0">
          <w:t xml:space="preserve"> </w:t>
        </w:r>
        <w:r w:rsidRPr="0041018C">
          <w:t>who</w:t>
        </w:r>
        <w:r w:rsidR="00BD65C0">
          <w:t xml:space="preserve"> </w:t>
        </w:r>
        <w:r w:rsidRPr="0041018C">
          <w:t>use</w:t>
        </w:r>
        <w:r w:rsidR="00BD65C0">
          <w:t xml:space="preserve"> </w:t>
        </w:r>
        <w:r w:rsidRPr="0041018C">
          <w:t>Google</w:t>
        </w:r>
        <w:r w:rsidR="00BD65C0">
          <w:t xml:space="preserve"> </w:t>
        </w:r>
        <w:r w:rsidRPr="0041018C">
          <w:t>Docs,</w:t>
        </w:r>
        <w:r w:rsidR="00BD65C0">
          <w:t xml:space="preserve"> </w:t>
        </w:r>
        <w:r w:rsidRPr="0041018C">
          <w:t>there’s</w:t>
        </w:r>
        <w:r w:rsidR="00BD65C0">
          <w:t xml:space="preserve"> </w:t>
        </w:r>
        <w:r w:rsidRPr="0041018C">
          <w:t>even</w:t>
        </w:r>
        <w:r w:rsidR="00BD65C0">
          <w:t xml:space="preserve"> </w:t>
        </w:r>
        <w:r w:rsidRPr="0041018C">
          <w:t>a</w:t>
        </w:r>
        <w:r w:rsidR="00BD65C0">
          <w:t xml:space="preserve"> </w:t>
        </w:r>
        <w:r w:rsidRPr="0041018C">
          <w:t>browser</w:t>
        </w:r>
        <w:r w:rsidR="00BD65C0">
          <w:t xml:space="preserve"> </w:t>
        </w:r>
        <w:r w:rsidRPr="0041018C">
          <w:t>extension</w:t>
        </w:r>
        <w:r w:rsidR="00BD65C0">
          <w:t xml:space="preserve"> </w:t>
        </w:r>
        <w:r w:rsidRPr="0041018C">
          <w:t>that</w:t>
        </w:r>
        <w:r w:rsidR="00BD65C0">
          <w:t xml:space="preserve"> </w:t>
        </w:r>
        <w:r w:rsidRPr="0041018C">
          <w:t>helps</w:t>
        </w:r>
        <w:r w:rsidR="00BD65C0">
          <w:t xml:space="preserve"> </w:t>
        </w:r>
      </w:ins>
      <w:r w:rsidRPr="0041018C">
        <w:rPr>
          <w:rPrChange w:id="443" w:author="proposal to full draft" w:date="2020-09-05T14:52:00Z">
            <w:rPr>
              <w:rFonts w:ascii="Garamond" w:hAnsi="Garamond"/>
              <w:color w:val="000000"/>
            </w:rPr>
          </w:rPrChange>
        </w:rPr>
        <w:t>you</w:t>
      </w:r>
      <w:del w:id="444" w:author="proposal to full draft" w:date="2020-09-05T14:52:00Z">
        <w:r w:rsidR="00F31254" w:rsidRPr="00F31254">
          <w:rPr>
            <w:rFonts w:ascii="Garamond" w:eastAsia="Times New Roman" w:hAnsi="Garamond" w:cs="Arial"/>
            <w:color w:val="000000"/>
          </w:rPr>
          <w:delText>:</w:delText>
        </w:r>
      </w:del>
      <w:ins w:id="445" w:author="proposal to full draft" w:date="2020-09-05T14:52:00Z">
        <w:r w:rsidR="00BD65C0">
          <w:t xml:space="preserve"> </w:t>
        </w:r>
        <w:r w:rsidRPr="0041018C">
          <w:t>with</w:t>
        </w:r>
        <w:r w:rsidR="00BD65C0">
          <w:t xml:space="preserve"> </w:t>
        </w:r>
        <w:r w:rsidRPr="0041018C">
          <w:t>that</w:t>
        </w:r>
        <w:r w:rsidR="00BD65C0">
          <w:t xml:space="preserve"> </w:t>
        </w:r>
        <w:r w:rsidRPr="0041018C">
          <w:t>recap.</w:t>
        </w:r>
        <w:r w:rsidR="00BD65C0">
          <w:t xml:space="preserve"> </w:t>
        </w:r>
        <w:r w:rsidRPr="0041018C">
          <w:t>Called</w:t>
        </w:r>
        <w:r w:rsidR="00BD65C0">
          <w:t xml:space="preserve"> </w:t>
        </w:r>
        <w:proofErr w:type="spellStart"/>
        <w:r w:rsidRPr="0041018C">
          <w:t>Draftback</w:t>
        </w:r>
        <w:proofErr w:type="spellEnd"/>
        <w:r w:rsidR="00BD65C0">
          <w:t xml:space="preserve"> </w:t>
        </w:r>
        <w:r w:rsidRPr="0041018C">
          <w:t>(http://draftback.com/),</w:t>
        </w:r>
        <w:r w:rsidR="00BD65C0">
          <w:t xml:space="preserve"> </w:t>
        </w:r>
        <w:r w:rsidRPr="0041018C">
          <w:t>it</w:t>
        </w:r>
        <w:r w:rsidR="00BD65C0">
          <w:t xml:space="preserve"> </w:t>
        </w:r>
        <w:r w:rsidRPr="0041018C">
          <w:t>gathers</w:t>
        </w:r>
        <w:r w:rsidR="00BD65C0">
          <w:t xml:space="preserve"> </w:t>
        </w:r>
        <w:r w:rsidRPr="0041018C">
          <w:t>up</w:t>
        </w:r>
        <w:r w:rsidR="00BD65C0">
          <w:t xml:space="preserve"> </w:t>
        </w:r>
        <w:r w:rsidRPr="0041018C">
          <w:t>all</w:t>
        </w:r>
        <w:r w:rsidR="00BD65C0">
          <w:t xml:space="preserve"> </w:t>
        </w:r>
        <w:r w:rsidRPr="0041018C">
          <w:t>your</w:t>
        </w:r>
        <w:r w:rsidR="00BD65C0">
          <w:t xml:space="preserve"> </w:t>
        </w:r>
        <w:r w:rsidRPr="0041018C">
          <w:t>revisions,</w:t>
        </w:r>
        <w:r w:rsidR="00BD65C0">
          <w:t xml:space="preserve"> </w:t>
        </w:r>
        <w:r w:rsidRPr="0041018C">
          <w:t>from</w:t>
        </w:r>
        <w:r w:rsidR="00BD65C0">
          <w:t xml:space="preserve"> </w:t>
        </w:r>
        <w:r w:rsidRPr="0041018C">
          <w:t>the</w:t>
        </w:r>
        <w:r w:rsidR="00BD65C0">
          <w:t xml:space="preserve"> </w:t>
        </w:r>
        <w:r w:rsidRPr="0041018C">
          <w:t>smallest</w:t>
        </w:r>
        <w:r w:rsidR="00BD65C0">
          <w:t xml:space="preserve"> </w:t>
        </w:r>
        <w:r w:rsidRPr="0041018C">
          <w:t>deletion</w:t>
        </w:r>
        <w:r w:rsidR="00BD65C0">
          <w:t xml:space="preserve"> </w:t>
        </w:r>
        <w:r w:rsidRPr="0041018C">
          <w:t>of</w:t>
        </w:r>
        <w:r w:rsidR="00BD65C0">
          <w:t xml:space="preserve"> </w:t>
        </w:r>
        <w:r w:rsidRPr="0041018C">
          <w:t>an</w:t>
        </w:r>
        <w:r w:rsidR="00BD65C0">
          <w:t xml:space="preserve"> </w:t>
        </w:r>
        <w:r w:rsidRPr="0041018C">
          <w:t>extra</w:t>
        </w:r>
        <w:r w:rsidR="00BD65C0">
          <w:t xml:space="preserve"> </w:t>
        </w:r>
        <w:r w:rsidRPr="0041018C">
          <w:t>space</w:t>
        </w:r>
        <w:r w:rsidR="00BD65C0">
          <w:t xml:space="preserve"> </w:t>
        </w:r>
        <w:r w:rsidRPr="0041018C">
          <w:t>to</w:t>
        </w:r>
        <w:r w:rsidR="00BD65C0">
          <w:t xml:space="preserve"> </w:t>
        </w:r>
        <w:r w:rsidRPr="0041018C">
          <w:t>the</w:t>
        </w:r>
        <w:r w:rsidR="00BD65C0">
          <w:t xml:space="preserve"> </w:t>
        </w:r>
        <w:r w:rsidRPr="0041018C">
          <w:t>largest</w:t>
        </w:r>
        <w:r w:rsidR="00BD65C0">
          <w:t xml:space="preserve"> </w:t>
        </w:r>
        <w:r w:rsidRPr="0041018C">
          <w:t>chunk</w:t>
        </w:r>
        <w:r w:rsidR="00BD65C0">
          <w:t xml:space="preserve"> </w:t>
        </w:r>
        <w:r w:rsidRPr="0041018C">
          <w:t>of</w:t>
        </w:r>
        <w:r w:rsidR="00BD65C0">
          <w:t xml:space="preserve"> </w:t>
        </w:r>
        <w:r w:rsidRPr="0041018C">
          <w:t>new</w:t>
        </w:r>
        <w:r w:rsidR="00BD65C0">
          <w:t xml:space="preserve"> </w:t>
        </w:r>
        <w:r w:rsidRPr="0041018C">
          <w:t>text,</w:t>
        </w:r>
        <w:r w:rsidR="00BD65C0">
          <w:t xml:space="preserve"> </w:t>
        </w:r>
        <w:r w:rsidRPr="0041018C">
          <w:t>and</w:t>
        </w:r>
        <w:r w:rsidR="00BD65C0">
          <w:t xml:space="preserve"> </w:t>
        </w:r>
        <w:r w:rsidRPr="0041018C">
          <w:t>play</w:t>
        </w:r>
        <w:r w:rsidRPr="0041018C">
          <w:t>s</w:t>
        </w:r>
        <w:r w:rsidR="00BD65C0">
          <w:t xml:space="preserve"> </w:t>
        </w:r>
        <w:r w:rsidRPr="0041018C">
          <w:t>them</w:t>
        </w:r>
        <w:r w:rsidR="00BD65C0">
          <w:t xml:space="preserve"> </w:t>
        </w:r>
        <w:r w:rsidRPr="0041018C">
          <w:t>back</w:t>
        </w:r>
        <w:r w:rsidR="00BD65C0">
          <w:t xml:space="preserve"> </w:t>
        </w:r>
        <w:r w:rsidRPr="0041018C">
          <w:t>as</w:t>
        </w:r>
        <w:r w:rsidR="00BD65C0">
          <w:t xml:space="preserve"> </w:t>
        </w:r>
        <w:r w:rsidRPr="0041018C">
          <w:t>a</w:t>
        </w:r>
        <w:r w:rsidR="00BD65C0">
          <w:t xml:space="preserve"> </w:t>
        </w:r>
        <w:r w:rsidRPr="0041018C">
          <w:t>movie.</w:t>
        </w:r>
        <w:r w:rsidR="00BD65C0">
          <w:t xml:space="preserve"> </w:t>
        </w:r>
        <w:r w:rsidRPr="0041018C">
          <w:t>As</w:t>
        </w:r>
        <w:r w:rsidR="00BD65C0">
          <w:t xml:space="preserve"> </w:t>
        </w:r>
        <w:r w:rsidRPr="0041018C">
          <w:t>their</w:t>
        </w:r>
        <w:r w:rsidR="00BD65C0">
          <w:t xml:space="preserve"> </w:t>
        </w:r>
        <w:r w:rsidRPr="0041018C">
          <w:t>promotional</w:t>
        </w:r>
        <w:r w:rsidR="00BD65C0">
          <w:t xml:space="preserve"> </w:t>
        </w:r>
        <w:r w:rsidRPr="0041018C">
          <w:t>copy</w:t>
        </w:r>
        <w:r w:rsidR="00BD65C0">
          <w:t xml:space="preserve"> </w:t>
        </w:r>
        <w:r w:rsidRPr="0041018C">
          <w:t>puts</w:t>
        </w:r>
        <w:r w:rsidR="00BD65C0">
          <w:t xml:space="preserve"> </w:t>
        </w:r>
        <w:r w:rsidRPr="0041018C">
          <w:t>it,</w:t>
        </w:r>
        <w:r w:rsidR="00BD65C0">
          <w:t xml:space="preserve"> </w:t>
        </w:r>
        <w:r w:rsidRPr="0041018C">
          <w:t>the</w:t>
        </w:r>
        <w:r w:rsidR="00BD65C0">
          <w:t xml:space="preserve"> </w:t>
        </w:r>
        <w:r w:rsidRPr="0041018C">
          <w:t>effect</w:t>
        </w:r>
        <w:r w:rsidR="00BD65C0">
          <w:t xml:space="preserve"> </w:t>
        </w:r>
        <w:r w:rsidRPr="0041018C">
          <w:t>is</w:t>
        </w:r>
        <w:r w:rsidR="00BD65C0">
          <w:t xml:space="preserve"> </w:t>
        </w:r>
        <w:r w:rsidRPr="0041018C">
          <w:t>“like</w:t>
        </w:r>
        <w:r w:rsidR="00BD65C0">
          <w:t xml:space="preserve"> </w:t>
        </w:r>
        <w:r w:rsidRPr="0041018C">
          <w:t>going</w:t>
        </w:r>
        <w:r w:rsidR="00BD65C0">
          <w:t xml:space="preserve"> </w:t>
        </w:r>
        <w:r w:rsidRPr="0041018C">
          <w:t>back</w:t>
        </w:r>
        <w:r w:rsidR="00BD65C0">
          <w:t xml:space="preserve"> </w:t>
        </w:r>
        <w:r w:rsidRPr="0041018C">
          <w:t>in</w:t>
        </w:r>
        <w:r w:rsidR="00BD65C0">
          <w:t xml:space="preserve"> </w:t>
        </w:r>
        <w:r w:rsidRPr="0041018C">
          <w:t>time</w:t>
        </w:r>
        <w:r w:rsidR="00BD65C0">
          <w:t xml:space="preserve"> </w:t>
        </w:r>
        <w:r w:rsidRPr="0041018C">
          <w:t>to</w:t>
        </w:r>
        <w:r w:rsidR="00BD65C0">
          <w:t xml:space="preserve"> </w:t>
        </w:r>
        <w:r w:rsidRPr="0041018C">
          <w:t>look</w:t>
        </w:r>
        <w:r w:rsidR="00BD65C0">
          <w:t xml:space="preserve"> </w:t>
        </w:r>
        <w:r w:rsidRPr="0041018C">
          <w:t>over</w:t>
        </w:r>
        <w:r w:rsidR="00BD65C0">
          <w:t xml:space="preserve"> </w:t>
        </w:r>
        <w:r w:rsidRPr="0041018C">
          <w:t>your</w:t>
        </w:r>
        <w:r w:rsidR="00BD65C0">
          <w:t xml:space="preserve"> </w:t>
        </w:r>
        <w:r w:rsidRPr="0041018C">
          <w:t>own</w:t>
        </w:r>
        <w:r w:rsidR="00BD65C0">
          <w:t xml:space="preserve"> </w:t>
        </w:r>
        <w:r w:rsidRPr="0041018C">
          <w:t>shoulder</w:t>
        </w:r>
        <w:r w:rsidR="00BD65C0">
          <w:t xml:space="preserve"> </w:t>
        </w:r>
        <w:r w:rsidRPr="0041018C">
          <w:t>as</w:t>
        </w:r>
        <w:r w:rsidR="00BD65C0">
          <w:t xml:space="preserve"> </w:t>
        </w:r>
        <w:r w:rsidRPr="0041018C">
          <w:t>you</w:t>
        </w:r>
        <w:r w:rsidR="00BD65C0">
          <w:t xml:space="preserve"> </w:t>
        </w:r>
        <w:r w:rsidRPr="0041018C">
          <w:t>write.”</w:t>
        </w:r>
        <w:r w:rsidR="00BD65C0">
          <w:t xml:space="preserve"> </w:t>
        </w:r>
        <w:r w:rsidRPr="0041018C">
          <w:t>Dr.</w:t>
        </w:r>
        <w:r w:rsidR="00BD65C0">
          <w:t xml:space="preserve"> </w:t>
        </w:r>
        <w:r w:rsidRPr="0041018C">
          <w:t>Elizabeth</w:t>
        </w:r>
        <w:r w:rsidR="00BD65C0">
          <w:t xml:space="preserve"> </w:t>
        </w:r>
        <w:r w:rsidRPr="0041018C">
          <w:t>Chamberlain,</w:t>
        </w:r>
        <w:r w:rsidR="00BD65C0">
          <w:t xml:space="preserve"> </w:t>
        </w:r>
        <w:r w:rsidRPr="0041018C">
          <w:t>a</w:t>
        </w:r>
        <w:r w:rsidR="00BD65C0">
          <w:t xml:space="preserve"> </w:t>
        </w:r>
        <w:r w:rsidRPr="0041018C">
          <w:t>scholar</w:t>
        </w:r>
        <w:r w:rsidR="00BD65C0">
          <w:t xml:space="preserve"> </w:t>
        </w:r>
        <w:r w:rsidRPr="0041018C">
          <w:t>of</w:t>
        </w:r>
        <w:r w:rsidR="00BD65C0">
          <w:t xml:space="preserve"> </w:t>
        </w:r>
        <w:r w:rsidRPr="0041018C">
          <w:t>digital</w:t>
        </w:r>
        <w:r w:rsidR="00BD65C0">
          <w:t xml:space="preserve"> </w:t>
        </w:r>
        <w:r w:rsidRPr="0041018C">
          <w:t>writing</w:t>
        </w:r>
        <w:r w:rsidR="00BD65C0">
          <w:t xml:space="preserve"> </w:t>
        </w:r>
        <w:r w:rsidRPr="0041018C">
          <w:t>practices,</w:t>
        </w:r>
        <w:r w:rsidR="00BD65C0">
          <w:t xml:space="preserve"> </w:t>
        </w:r>
        <w:r w:rsidRPr="0041018C">
          <w:t>has</w:t>
        </w:r>
        <w:r w:rsidR="00BD65C0">
          <w:t xml:space="preserve"> </w:t>
        </w:r>
        <w:r w:rsidRPr="0041018C">
          <w:lastRenderedPageBreak/>
          <w:t>written</w:t>
        </w:r>
        <w:r w:rsidR="00BD65C0">
          <w:t xml:space="preserve"> </w:t>
        </w:r>
        <w:r w:rsidRPr="0041018C">
          <w:t>that</w:t>
        </w:r>
        <w:r w:rsidR="00BD65C0">
          <w:t xml:space="preserve"> </w:t>
        </w:r>
        <w:r w:rsidRPr="0041018C">
          <w:t>using</w:t>
        </w:r>
        <w:r w:rsidR="00BD65C0">
          <w:t xml:space="preserve"> </w:t>
        </w:r>
        <w:proofErr w:type="spellStart"/>
        <w:r w:rsidRPr="0041018C">
          <w:t>Draftback</w:t>
        </w:r>
        <w:proofErr w:type="spellEnd"/>
        <w:r w:rsidR="00BD65C0">
          <w:t xml:space="preserve"> </w:t>
        </w:r>
        <w:r w:rsidRPr="0041018C">
          <w:t>helps</w:t>
        </w:r>
        <w:r w:rsidR="00BD65C0">
          <w:t xml:space="preserve"> </w:t>
        </w:r>
        <w:r w:rsidRPr="0041018C">
          <w:t>her</w:t>
        </w:r>
        <w:r w:rsidR="00BD65C0">
          <w:t xml:space="preserve"> </w:t>
        </w:r>
        <w:r w:rsidRPr="0041018C">
          <w:t>st</w:t>
        </w:r>
        <w:r w:rsidRPr="0041018C">
          <w:t>udents</w:t>
        </w:r>
        <w:r w:rsidR="00BD65C0">
          <w:t xml:space="preserve"> </w:t>
        </w:r>
        <w:r w:rsidRPr="0041018C">
          <w:t>reflect</w:t>
        </w:r>
        <w:r w:rsidR="00BD65C0">
          <w:t xml:space="preserve"> </w:t>
        </w:r>
        <w:r w:rsidRPr="0041018C">
          <w:t>on</w:t>
        </w:r>
        <w:r w:rsidR="00BD65C0">
          <w:t xml:space="preserve"> </w:t>
        </w:r>
        <w:r w:rsidRPr="0041018C">
          <w:t>their</w:t>
        </w:r>
        <w:r w:rsidR="00BD65C0">
          <w:t xml:space="preserve"> </w:t>
        </w:r>
        <w:r w:rsidRPr="0041018C">
          <w:t>writerly</w:t>
        </w:r>
        <w:r w:rsidR="00BD65C0">
          <w:t xml:space="preserve"> </w:t>
        </w:r>
        <w:r w:rsidRPr="0041018C">
          <w:t>choices</w:t>
        </w:r>
        <w:r w:rsidR="00BD65C0">
          <w:t xml:space="preserve"> </w:t>
        </w:r>
        <w:r w:rsidRPr="0041018C">
          <w:t>more</w:t>
        </w:r>
        <w:r w:rsidR="00BD65C0">
          <w:t xml:space="preserve"> </w:t>
        </w:r>
        <w:r w:rsidRPr="0041018C">
          <w:t>vividly</w:t>
        </w:r>
        <w:r w:rsidR="00BD65C0">
          <w:t xml:space="preserve"> </w:t>
        </w:r>
        <w:r w:rsidRPr="0041018C">
          <w:t>and</w:t>
        </w:r>
        <w:r w:rsidR="00BD65C0">
          <w:t xml:space="preserve"> </w:t>
        </w:r>
        <w:r w:rsidRPr="0041018C">
          <w:t>concretely.</w:t>
        </w:r>
        <w:r w:rsidR="00BD65C0">
          <w:t xml:space="preserve"> </w:t>
        </w:r>
        <w:r w:rsidRPr="0041018C">
          <w:t>(If</w:t>
        </w:r>
        <w:r w:rsidR="00BD65C0">
          <w:t xml:space="preserve"> </w:t>
        </w:r>
        <w:r w:rsidRPr="0041018C">
          <w:t>you</w:t>
        </w:r>
        <w:r w:rsidR="00BD65C0">
          <w:t xml:space="preserve"> </w:t>
        </w:r>
        <w:r w:rsidRPr="0041018C">
          <w:t>haven’t</w:t>
        </w:r>
        <w:r w:rsidR="00BD65C0">
          <w:t xml:space="preserve"> </w:t>
        </w:r>
        <w:r w:rsidRPr="0041018C">
          <w:t>been</w:t>
        </w:r>
        <w:r w:rsidR="00BD65C0">
          <w:t xml:space="preserve"> </w:t>
        </w:r>
        <w:r w:rsidRPr="0041018C">
          <w:t>asked</w:t>
        </w:r>
        <w:r w:rsidR="00BD65C0">
          <w:t xml:space="preserve"> </w:t>
        </w:r>
        <w:r w:rsidRPr="0041018C">
          <w:t>by</w:t>
        </w:r>
        <w:r w:rsidR="00BD65C0">
          <w:t xml:space="preserve"> </w:t>
        </w:r>
        <w:r w:rsidRPr="0041018C">
          <w:t>your</w:t>
        </w:r>
        <w:r w:rsidR="00BD65C0">
          <w:t xml:space="preserve"> </w:t>
        </w:r>
        <w:r w:rsidRPr="0041018C">
          <w:t>writing</w:t>
        </w:r>
        <w:r w:rsidR="00BD65C0">
          <w:t xml:space="preserve"> </w:t>
        </w:r>
        <w:r w:rsidRPr="0041018C">
          <w:t>teacher</w:t>
        </w:r>
        <w:r w:rsidR="00BD65C0">
          <w:t xml:space="preserve"> </w:t>
        </w:r>
        <w:r w:rsidRPr="0041018C">
          <w:t>to</w:t>
        </w:r>
        <w:r w:rsidR="00BD65C0">
          <w:t xml:space="preserve"> </w:t>
        </w:r>
        <w:r w:rsidRPr="0041018C">
          <w:t>reflect</w:t>
        </w:r>
        <w:r w:rsidR="00BD65C0">
          <w:t xml:space="preserve"> </w:t>
        </w:r>
        <w:r w:rsidRPr="0041018C">
          <w:t>on</w:t>
        </w:r>
        <w:r w:rsidR="00BD65C0">
          <w:t xml:space="preserve"> </w:t>
        </w:r>
        <w:r w:rsidRPr="0041018C">
          <w:t>a</w:t>
        </w:r>
        <w:r w:rsidR="00BD65C0">
          <w:t xml:space="preserve"> </w:t>
        </w:r>
        <w:r w:rsidRPr="0041018C">
          <w:t>project,</w:t>
        </w:r>
        <w:r w:rsidR="00BD65C0">
          <w:t xml:space="preserve"> </w:t>
        </w:r>
        <w:r w:rsidRPr="0041018C">
          <w:t>you’ll</w:t>
        </w:r>
        <w:r w:rsidR="00BD65C0">
          <w:t xml:space="preserve"> </w:t>
        </w:r>
        <w:r w:rsidRPr="0041018C">
          <w:t>almost</w:t>
        </w:r>
        <w:r w:rsidR="00BD65C0">
          <w:t xml:space="preserve"> </w:t>
        </w:r>
        <w:r w:rsidRPr="0041018C">
          <w:t>certainly</w:t>
        </w:r>
        <w:r w:rsidR="00BD65C0">
          <w:t xml:space="preserve"> </w:t>
        </w:r>
        <w:r w:rsidRPr="0041018C">
          <w:t>be</w:t>
        </w:r>
        <w:r w:rsidR="00BD65C0">
          <w:t xml:space="preserve"> </w:t>
        </w:r>
        <w:r w:rsidRPr="0041018C">
          <w:t>asked</w:t>
        </w:r>
        <w:r w:rsidR="00BD65C0">
          <w:t xml:space="preserve"> </w:t>
        </w:r>
        <w:r w:rsidRPr="0041018C">
          <w:t>soon.)</w:t>
        </w:r>
      </w:ins>
    </w:p>
    <w:p w14:paraId="73E1D37E" w14:textId="097BD87A" w:rsidR="0079011C" w:rsidRPr="0041018C" w:rsidRDefault="00863BA2" w:rsidP="0041018C">
      <w:pPr>
        <w:pStyle w:val="BodyText"/>
        <w:rPr>
          <w:ins w:id="446" w:author="proposal to full draft" w:date="2020-09-05T14:52:00Z"/>
        </w:rPr>
      </w:pPr>
      <w:ins w:id="447" w:author="proposal to full draft" w:date="2020-09-05T14:52:00Z">
        <w:r w:rsidRPr="0041018C">
          <w:t>One</w:t>
        </w:r>
        <w:r w:rsidR="00BD65C0">
          <w:t xml:space="preserve"> </w:t>
        </w:r>
        <w:r w:rsidRPr="0041018C">
          <w:t>thing</w:t>
        </w:r>
        <w:r w:rsidR="00BD65C0">
          <w:t xml:space="preserve"> </w:t>
        </w:r>
        <w:proofErr w:type="spellStart"/>
        <w:r w:rsidRPr="0041018C">
          <w:t>Draftback</w:t>
        </w:r>
        <w:proofErr w:type="spellEnd"/>
        <w:r w:rsidR="00BD65C0">
          <w:t xml:space="preserve"> </w:t>
        </w:r>
        <w:r w:rsidRPr="0041018C">
          <w:t>makes</w:t>
        </w:r>
        <w:r w:rsidR="00BD65C0">
          <w:t xml:space="preserve"> </w:t>
        </w:r>
        <w:r w:rsidRPr="0041018C">
          <w:t>especially</w:t>
        </w:r>
        <w:r w:rsidR="00BD65C0">
          <w:t xml:space="preserve"> </w:t>
        </w:r>
        <w:r w:rsidRPr="0041018C">
          <w:t>clear</w:t>
        </w:r>
        <w:r w:rsidR="00BD65C0">
          <w:t xml:space="preserve"> </w:t>
        </w:r>
        <w:r w:rsidRPr="0041018C">
          <w:t>is</w:t>
        </w:r>
        <w:r w:rsidR="00BD65C0">
          <w:t xml:space="preserve"> </w:t>
        </w:r>
        <w:r w:rsidRPr="0041018C">
          <w:t>that</w:t>
        </w:r>
        <w:r w:rsidR="00BD65C0">
          <w:t xml:space="preserve"> </w:t>
        </w:r>
        <w:r w:rsidRPr="0041018C">
          <w:t>for</w:t>
        </w:r>
        <w:r w:rsidR="00BD65C0">
          <w:t xml:space="preserve"> </w:t>
        </w:r>
        <w:r w:rsidRPr="0041018C">
          <w:t>most</w:t>
        </w:r>
        <w:r w:rsidR="00BD65C0">
          <w:t xml:space="preserve"> </w:t>
        </w:r>
        <w:r w:rsidRPr="0041018C">
          <w:t>people,</w:t>
        </w:r>
        <w:r w:rsidR="00BD65C0">
          <w:t xml:space="preserve"> </w:t>
        </w:r>
        <w:r w:rsidRPr="0041018C">
          <w:t>no</w:t>
        </w:r>
        <w:r w:rsidR="00BD65C0">
          <w:t xml:space="preserve"> </w:t>
        </w:r>
        <w:r w:rsidRPr="0041018C">
          <w:t>matter</w:t>
        </w:r>
        <w:r w:rsidR="00BD65C0">
          <w:t xml:space="preserve"> </w:t>
        </w:r>
        <w:r w:rsidRPr="0041018C">
          <w:t>the</w:t>
        </w:r>
        <w:r w:rsidR="00BD65C0">
          <w:t xml:space="preserve"> </w:t>
        </w:r>
        <w:r w:rsidRPr="0041018C">
          <w:t>number</w:t>
        </w:r>
        <w:r w:rsidR="00BD65C0">
          <w:t xml:space="preserve"> </w:t>
        </w:r>
        <w:r w:rsidRPr="0041018C">
          <w:t>of</w:t>
        </w:r>
        <w:r w:rsidR="00BD65C0">
          <w:t xml:space="preserve"> </w:t>
        </w:r>
        <w:proofErr w:type="gramStart"/>
        <w:r w:rsidRPr="0041018C">
          <w:t>revision</w:t>
        </w:r>
        <w:proofErr w:type="gramEnd"/>
        <w:r w:rsidR="00BD65C0">
          <w:t xml:space="preserve"> </w:t>
        </w:r>
        <w:r w:rsidRPr="0041018C">
          <w:t>moves</w:t>
        </w:r>
        <w:r w:rsidR="00BD65C0">
          <w:t xml:space="preserve"> </w:t>
        </w:r>
        <w:r w:rsidRPr="0041018C">
          <w:t>in</w:t>
        </w:r>
        <w:r w:rsidR="00BD65C0">
          <w:t xml:space="preserve"> </w:t>
        </w:r>
        <w:r w:rsidRPr="0041018C">
          <w:t>your</w:t>
        </w:r>
        <w:r w:rsidR="00BD65C0">
          <w:t xml:space="preserve"> </w:t>
        </w:r>
        <w:r w:rsidRPr="0041018C">
          <w:t>repertoire,</w:t>
        </w:r>
      </w:ins>
      <w:r w:rsidR="00BD65C0">
        <w:rPr>
          <w:rPrChange w:id="448" w:author="proposal to full draft" w:date="2020-09-05T14:52:00Z">
            <w:rPr>
              <w:rFonts w:ascii="Garamond" w:hAnsi="Garamond"/>
              <w:color w:val="000000"/>
            </w:rPr>
          </w:rPrChange>
        </w:rPr>
        <w:t xml:space="preserve"> </w:t>
      </w:r>
      <w:r w:rsidRPr="0041018C">
        <w:rPr>
          <w:rPrChange w:id="449" w:author="proposal to full draft" w:date="2020-09-05T14:52:00Z">
            <w:rPr>
              <w:rFonts w:ascii="Garamond" w:hAnsi="Garamond"/>
              <w:color w:val="000000"/>
            </w:rPr>
          </w:rPrChange>
        </w:rPr>
        <w:t>they</w:t>
      </w:r>
      <w:r w:rsidR="00BD65C0">
        <w:rPr>
          <w:rPrChange w:id="450" w:author="proposal to full draft" w:date="2020-09-05T14:52:00Z">
            <w:rPr>
              <w:rFonts w:ascii="Garamond" w:hAnsi="Garamond"/>
              <w:color w:val="000000"/>
            </w:rPr>
          </w:rPrChange>
        </w:rPr>
        <w:t xml:space="preserve"> </w:t>
      </w:r>
      <w:del w:id="451" w:author="proposal to full draft" w:date="2020-09-05T14:52:00Z">
        <w:r w:rsidR="00F31254" w:rsidRPr="00F31254">
          <w:rPr>
            <w:rFonts w:ascii="Garamond" w:eastAsia="Times New Roman" w:hAnsi="Garamond" w:cs="Arial"/>
            <w:color w:val="000000"/>
          </w:rPr>
          <w:delText>invite (</w:delText>
        </w:r>
      </w:del>
      <w:ins w:id="452" w:author="proposal to full draft" w:date="2020-09-05T14:52:00Z">
        <w:r w:rsidRPr="0041018C">
          <w:t>don’t</w:t>
        </w:r>
        <w:r w:rsidR="00BD65C0">
          <w:t xml:space="preserve"> </w:t>
        </w:r>
        <w:r w:rsidRPr="0041018C">
          <w:t>tend</w:t>
        </w:r>
        <w:r w:rsidR="00BD65C0">
          <w:t xml:space="preserve"> </w:t>
        </w:r>
        <w:r w:rsidRPr="0041018C">
          <w:t>to</w:t>
        </w:r>
        <w:r w:rsidR="00BD65C0">
          <w:t xml:space="preserve"> </w:t>
        </w:r>
        <w:r w:rsidRPr="0041018C">
          <w:t>happen</w:t>
        </w:r>
        <w:r w:rsidR="00BD65C0">
          <w:t xml:space="preserve"> </w:t>
        </w:r>
        <w:r w:rsidRPr="0041018C">
          <w:t>in</w:t>
        </w:r>
        <w:r w:rsidR="00BD65C0">
          <w:t xml:space="preserve"> </w:t>
        </w:r>
        <w:r w:rsidRPr="0041018C">
          <w:t>a</w:t>
        </w:r>
        <w:r w:rsidR="00BD65C0">
          <w:t xml:space="preserve"> </w:t>
        </w:r>
        <w:r w:rsidRPr="0041018C">
          <w:t>set</w:t>
        </w:r>
        <w:r w:rsidR="00BD65C0">
          <w:t xml:space="preserve"> </w:t>
        </w:r>
        <w:r w:rsidRPr="0041018C">
          <w:t>order:</w:t>
        </w:r>
        <w:r w:rsidR="00BD65C0">
          <w:t xml:space="preserve"> </w:t>
        </w:r>
        <w:r w:rsidRPr="0041018C">
          <w:t>it’s</w:t>
        </w:r>
        <w:r w:rsidR="00BD65C0">
          <w:t xml:space="preserve"> </w:t>
        </w:r>
        <w:r w:rsidRPr="0041018C">
          <w:t>not</w:t>
        </w:r>
        <w:r w:rsidR="00BD65C0">
          <w:t xml:space="preserve"> </w:t>
        </w:r>
        <w:r w:rsidRPr="0041018C">
          <w:t>all</w:t>
        </w:r>
        <w:r w:rsidR="00BD65C0">
          <w:t xml:space="preserve"> </w:t>
        </w:r>
        <w:r w:rsidRPr="0041018C">
          <w:t>the</w:t>
        </w:r>
        <w:r w:rsidR="00BD65C0">
          <w:t xml:space="preserve"> </w:t>
        </w:r>
        <w:r w:rsidRPr="0041018C">
          <w:t>new</w:t>
        </w:r>
        <w:r w:rsidR="00BD65C0">
          <w:t xml:space="preserve"> </w:t>
        </w:r>
        <w:r w:rsidRPr="0041018C">
          <w:t>text</w:t>
        </w:r>
        <w:r w:rsidR="00BD65C0">
          <w:t xml:space="preserve"> </w:t>
        </w:r>
        <w:r w:rsidRPr="0041018C">
          <w:t>first,</w:t>
        </w:r>
        <w:r w:rsidR="00BD65C0">
          <w:t xml:space="preserve"> </w:t>
        </w:r>
        <w:r w:rsidRPr="0041018C">
          <w:t>then</w:t>
        </w:r>
        <w:r w:rsidR="00BD65C0">
          <w:t xml:space="preserve"> </w:t>
        </w:r>
        <w:r w:rsidRPr="0041018C">
          <w:t>all</w:t>
        </w:r>
        <w:r w:rsidR="00BD65C0">
          <w:t xml:space="preserve"> </w:t>
        </w:r>
        <w:r w:rsidRPr="0041018C">
          <w:t>the</w:t>
        </w:r>
        <w:r w:rsidR="00BD65C0">
          <w:t xml:space="preserve"> </w:t>
        </w:r>
        <w:r w:rsidRPr="0041018C">
          <w:t>editing</w:t>
        </w:r>
        <w:r w:rsidR="00BD65C0">
          <w:t xml:space="preserve"> </w:t>
        </w:r>
        <w:r w:rsidRPr="0041018C">
          <w:t>later.</w:t>
        </w:r>
        <w:r w:rsidR="00BD65C0">
          <w:t xml:space="preserve"> </w:t>
        </w:r>
        <w:r w:rsidRPr="0041018C">
          <w:t>Even</w:t>
        </w:r>
        <w:r w:rsidR="00BD65C0">
          <w:t xml:space="preserve"> </w:t>
        </w:r>
        <w:r w:rsidRPr="0041018C">
          <w:t>individual</w:t>
        </w:r>
        <w:r w:rsidR="00BD65C0">
          <w:t xml:space="preserve"> </w:t>
        </w:r>
        <w:r w:rsidRPr="0041018C">
          <w:t>sentences</w:t>
        </w:r>
        <w:r w:rsidR="00BD65C0">
          <w:t xml:space="preserve"> </w:t>
        </w:r>
        <w:r w:rsidR="00EB51E9">
          <w:t xml:space="preserve">are usually written </w:t>
        </w:r>
        <w:r w:rsidRPr="0041018C">
          <w:t>by</w:t>
        </w:r>
        <w:r w:rsidR="00BD65C0">
          <w:t xml:space="preserve"> </w:t>
        </w:r>
        <w:r w:rsidRPr="0041018C">
          <w:t>a</w:t>
        </w:r>
        <w:r w:rsidR="00BD65C0">
          <w:t xml:space="preserve"> </w:t>
        </w:r>
        <w:r w:rsidRPr="0041018C">
          <w:t>looping</w:t>
        </w:r>
        <w:r w:rsidR="00BD65C0">
          <w:t xml:space="preserve"> </w:t>
        </w:r>
        <w:r w:rsidRPr="0041018C">
          <w:t>path,</w:t>
        </w:r>
        <w:r w:rsidR="00BD65C0">
          <w:t xml:space="preserve"> </w:t>
        </w:r>
        <w:r w:rsidRPr="0041018C">
          <w:t>five</w:t>
        </w:r>
        <w:r w:rsidR="00BD65C0">
          <w:t xml:space="preserve"> </w:t>
        </w:r>
        <w:r w:rsidRPr="0041018C">
          <w:t>words</w:t>
        </w:r>
        <w:r w:rsidR="00BD65C0">
          <w:t xml:space="preserve"> </w:t>
        </w:r>
        <w:r w:rsidRPr="0041018C">
          <w:t>added</w:t>
        </w:r>
        <w:r w:rsidR="00BD65C0">
          <w:t xml:space="preserve"> </w:t>
        </w:r>
        <w:r w:rsidRPr="0041018C">
          <w:t>in</w:t>
        </w:r>
        <w:r w:rsidR="00BD65C0">
          <w:t xml:space="preserve"> </w:t>
        </w:r>
        <w:r w:rsidRPr="0041018C">
          <w:t>and</w:t>
        </w:r>
        <w:r w:rsidR="00BD65C0">
          <w:t xml:space="preserve"> </w:t>
        </w:r>
        <w:r w:rsidRPr="0041018C">
          <w:t>two</w:t>
        </w:r>
        <w:r w:rsidR="00BD65C0">
          <w:t xml:space="preserve"> </w:t>
        </w:r>
        <w:r w:rsidRPr="0041018C">
          <w:t>words</w:t>
        </w:r>
        <w:r w:rsidR="00BD65C0">
          <w:t xml:space="preserve"> </w:t>
        </w:r>
        <w:r w:rsidRPr="0041018C">
          <w:t>ta</w:t>
        </w:r>
        <w:r w:rsidRPr="0041018C">
          <w:t>ken</w:t>
        </w:r>
        <w:r w:rsidR="00BD65C0">
          <w:t xml:space="preserve"> </w:t>
        </w:r>
        <w:r w:rsidRPr="0041018C">
          <w:t>out,</w:t>
        </w:r>
        <w:r w:rsidR="00BD65C0">
          <w:t xml:space="preserve"> </w:t>
        </w:r>
        <w:r w:rsidRPr="0041018C">
          <w:t>revis</w:t>
        </w:r>
        <w:r w:rsidR="00EB51E9">
          <w:t>ed</w:t>
        </w:r>
        <w:r w:rsidR="00BD65C0">
          <w:t xml:space="preserve"> </w:t>
        </w:r>
        <w:r w:rsidRPr="0041018C">
          <w:t>on</w:t>
        </w:r>
        <w:r w:rsidR="00BD65C0">
          <w:t xml:space="preserve"> </w:t>
        </w:r>
        <w:r w:rsidRPr="0041018C">
          <w:t>the</w:t>
        </w:r>
        <w:r w:rsidR="00BD65C0">
          <w:t xml:space="preserve"> </w:t>
        </w:r>
        <w:r w:rsidRPr="0041018C">
          <w:t>fly</w:t>
        </w:r>
        <w:r w:rsidR="00BD65C0">
          <w:t xml:space="preserve"> </w:t>
        </w:r>
        <w:r w:rsidRPr="0041018C">
          <w:t>as</w:t>
        </w:r>
        <w:r w:rsidR="00BD65C0">
          <w:t xml:space="preserve"> </w:t>
        </w:r>
        <w:r w:rsidRPr="0041018C">
          <w:t>the</w:t>
        </w:r>
        <w:r w:rsidR="00BD65C0">
          <w:t xml:space="preserve"> </w:t>
        </w:r>
        <w:r w:rsidRPr="0041018C">
          <w:t>thought</w:t>
        </w:r>
        <w:r w:rsidR="00BD65C0">
          <w:t xml:space="preserve"> </w:t>
        </w:r>
        <w:r w:rsidRPr="0041018C">
          <w:t>comes</w:t>
        </w:r>
        <w:r w:rsidR="00BD65C0">
          <w:t xml:space="preserve"> </w:t>
        </w:r>
        <w:r w:rsidRPr="0041018C">
          <w:t>clearer</w:t>
        </w:r>
        <w:r w:rsidR="00BD65C0">
          <w:t xml:space="preserve"> </w:t>
        </w:r>
        <w:r w:rsidRPr="0041018C">
          <w:t>when</w:t>
        </w:r>
        <w:r w:rsidR="00BD65C0">
          <w:t xml:space="preserve"> </w:t>
        </w:r>
        <w:r w:rsidRPr="0041018C">
          <w:t>you’re</w:t>
        </w:r>
        <w:r w:rsidR="00BD65C0">
          <w:t xml:space="preserve"> </w:t>
        </w:r>
        <w:r w:rsidRPr="0041018C">
          <w:t>trying</w:t>
        </w:r>
        <w:r w:rsidR="00BD65C0">
          <w:t xml:space="preserve"> </w:t>
        </w:r>
        <w:r w:rsidRPr="0041018C">
          <w:t>to</w:t>
        </w:r>
        <w:r w:rsidR="00BD65C0">
          <w:t xml:space="preserve"> </w:t>
        </w:r>
        <w:r w:rsidRPr="0041018C">
          <w:t>express</w:t>
        </w:r>
        <w:r w:rsidR="00BD65C0">
          <w:t xml:space="preserve"> </w:t>
        </w:r>
        <w:r w:rsidRPr="0041018C">
          <w:t>it.</w:t>
        </w:r>
        <w:r w:rsidR="00BD65C0">
          <w:t xml:space="preserve"> </w:t>
        </w:r>
        <w:r w:rsidRPr="0041018C">
          <w:t>Not</w:t>
        </w:r>
        <w:r w:rsidR="00BD65C0">
          <w:t xml:space="preserve"> </w:t>
        </w:r>
        <w:r w:rsidRPr="0041018C">
          <w:t>every</w:t>
        </w:r>
        <w:r w:rsidR="00BD65C0">
          <w:t xml:space="preserve"> </w:t>
        </w:r>
        <w:r w:rsidRPr="0041018C">
          <w:t>sentence</w:t>
        </w:r>
        <w:r w:rsidR="00BD65C0">
          <w:t xml:space="preserve"> </w:t>
        </w:r>
        <w:r w:rsidRPr="0041018C">
          <w:t>is</w:t>
        </w:r>
        <w:r w:rsidR="00BD65C0">
          <w:t xml:space="preserve"> </w:t>
        </w:r>
        <w:r w:rsidRPr="0041018C">
          <w:t>hard-won</w:t>
        </w:r>
        <w:r w:rsidR="00BD65C0">
          <w:t xml:space="preserve"> </w:t>
        </w:r>
        <w:r w:rsidRPr="0041018C">
          <w:t>like</w:t>
        </w:r>
        <w:r w:rsidR="00BD65C0">
          <w:t xml:space="preserve"> </w:t>
        </w:r>
        <w:r w:rsidRPr="0041018C">
          <w:t>this;</w:t>
        </w:r>
        <w:r w:rsidR="00BD65C0">
          <w:t xml:space="preserve"> </w:t>
        </w:r>
        <w:r w:rsidRPr="0041018C">
          <w:t>sometimes</w:t>
        </w:r>
        <w:r w:rsidR="00BD65C0">
          <w:t xml:space="preserve"> </w:t>
        </w:r>
        <w:r w:rsidRPr="0041018C">
          <w:t>we</w:t>
        </w:r>
        <w:r w:rsidR="00BD65C0">
          <w:t xml:space="preserve"> </w:t>
        </w:r>
        <w:r w:rsidRPr="0041018C">
          <w:t>can</w:t>
        </w:r>
        <w:r w:rsidR="00BD65C0">
          <w:t xml:space="preserve"> </w:t>
        </w:r>
        <w:r w:rsidRPr="0041018C">
          <w:t>get</w:t>
        </w:r>
        <w:r w:rsidR="00BD65C0">
          <w:t xml:space="preserve"> </w:t>
        </w:r>
        <w:r w:rsidRPr="0041018C">
          <w:t>into</w:t>
        </w:r>
        <w:r w:rsidR="00BD65C0">
          <w:t xml:space="preserve"> </w:t>
        </w:r>
        <w:r w:rsidRPr="0041018C">
          <w:t>a</w:t>
        </w:r>
        <w:r w:rsidR="00BD65C0">
          <w:t xml:space="preserve"> </w:t>
        </w:r>
        <w:r w:rsidRPr="0041018C">
          <w:t>flow</w:t>
        </w:r>
        <w:r w:rsidR="00BD65C0">
          <w:t xml:space="preserve"> </w:t>
        </w:r>
        <w:r w:rsidRPr="0041018C">
          <w:t>and</w:t>
        </w:r>
        <w:r w:rsidR="00BD65C0">
          <w:t xml:space="preserve"> </w:t>
        </w:r>
        <w:r w:rsidRPr="0041018C">
          <w:t>think</w:t>
        </w:r>
        <w:r w:rsidR="00BD65C0">
          <w:t xml:space="preserve"> </w:t>
        </w:r>
        <w:r w:rsidRPr="0041018C">
          <w:t>in</w:t>
        </w:r>
        <w:r w:rsidR="00BD65C0">
          <w:t xml:space="preserve"> </w:t>
        </w:r>
        <w:r w:rsidRPr="0041018C">
          <w:t>whole</w:t>
        </w:r>
        <w:r w:rsidR="00BD65C0">
          <w:t xml:space="preserve"> </w:t>
        </w:r>
        <w:r w:rsidRPr="0041018C">
          <w:t>paragraphs</w:t>
        </w:r>
        <w:r w:rsidR="00BD65C0">
          <w:t xml:space="preserve"> </w:t>
        </w:r>
        <w:r w:rsidRPr="0041018C">
          <w:t>at</w:t>
        </w:r>
        <w:r w:rsidR="00BD65C0">
          <w:t xml:space="preserve"> </w:t>
        </w:r>
        <w:r w:rsidRPr="0041018C">
          <w:t>a</w:t>
        </w:r>
        <w:r w:rsidR="00BD65C0">
          <w:t xml:space="preserve"> </w:t>
        </w:r>
        <w:r w:rsidRPr="0041018C">
          <w:t>time.</w:t>
        </w:r>
        <w:r w:rsidR="00BD65C0">
          <w:t xml:space="preserve"> </w:t>
        </w:r>
        <w:r w:rsidRPr="0041018C">
          <w:t>But</w:t>
        </w:r>
        <w:r w:rsidR="00BD65C0">
          <w:t xml:space="preserve"> </w:t>
        </w:r>
        <w:r w:rsidRPr="0041018C">
          <w:t>if</w:t>
        </w:r>
        <w:r w:rsidR="00BD65C0">
          <w:t xml:space="preserve"> </w:t>
        </w:r>
        <w:r w:rsidRPr="0041018C">
          <w:t>you</w:t>
        </w:r>
        <w:r w:rsidR="00BD65C0">
          <w:t xml:space="preserve"> </w:t>
        </w:r>
        <w:r w:rsidRPr="0041018C">
          <w:t>look</w:t>
        </w:r>
        <w:r w:rsidR="00BD65C0">
          <w:t xml:space="preserve"> </w:t>
        </w:r>
        <w:r w:rsidRPr="0041018C">
          <w:t>at</w:t>
        </w:r>
        <w:r w:rsidR="00BD65C0">
          <w:t xml:space="preserve"> </w:t>
        </w:r>
        <w:r w:rsidRPr="0041018C">
          <w:t>enough</w:t>
        </w:r>
        <w:r w:rsidR="00BD65C0">
          <w:t xml:space="preserve"> </w:t>
        </w:r>
        <w:r w:rsidRPr="0041018C">
          <w:t>diffs,</w:t>
        </w:r>
        <w:r w:rsidR="00BD65C0">
          <w:t xml:space="preserve"> </w:t>
        </w:r>
        <w:r w:rsidRPr="0041018C">
          <w:t>at</w:t>
        </w:r>
        <w:r w:rsidR="00BD65C0">
          <w:t xml:space="preserve"> </w:t>
        </w:r>
        <w:r w:rsidRPr="0041018C">
          <w:t>a</w:t>
        </w:r>
        <w:r w:rsidR="00BD65C0">
          <w:t xml:space="preserve"> </w:t>
        </w:r>
        <w:r w:rsidRPr="0041018C">
          <w:t>fine</w:t>
        </w:r>
        <w:r w:rsidR="00BD65C0">
          <w:t xml:space="preserve"> </w:t>
        </w:r>
        <w:r w:rsidRPr="0041018C">
          <w:t>enoug</w:t>
        </w:r>
        <w:r w:rsidRPr="0041018C">
          <w:t>h</w:t>
        </w:r>
        <w:r w:rsidR="00BD65C0">
          <w:t xml:space="preserve"> </w:t>
        </w:r>
        <w:r w:rsidRPr="0041018C">
          <w:t>scale,</w:t>
        </w:r>
        <w:r w:rsidR="00BD65C0">
          <w:t xml:space="preserve"> </w:t>
        </w:r>
        <w:r w:rsidRPr="0041018C">
          <w:t>I</w:t>
        </w:r>
        <w:r w:rsidR="00BD65C0">
          <w:t xml:space="preserve"> </w:t>
        </w:r>
        <w:r w:rsidRPr="0041018C">
          <w:t>suspect</w:t>
        </w:r>
        <w:r w:rsidR="00BD65C0">
          <w:t xml:space="preserve"> </w:t>
        </w:r>
        <w:r w:rsidRPr="0041018C">
          <w:t>you’ll</w:t>
        </w:r>
        <w:r w:rsidR="00BD65C0">
          <w:t xml:space="preserve"> </w:t>
        </w:r>
        <w:r w:rsidRPr="0041018C">
          <w:t>find</w:t>
        </w:r>
        <w:r w:rsidR="00BD65C0">
          <w:t xml:space="preserve"> </w:t>
        </w:r>
        <w:r w:rsidRPr="0041018C">
          <w:t>that</w:t>
        </w:r>
        <w:r w:rsidR="00BD65C0">
          <w:t xml:space="preserve"> </w:t>
        </w:r>
        <w:r w:rsidRPr="0041018C">
          <w:t>even</w:t>
        </w:r>
        <w:r w:rsidR="00BD65C0">
          <w:t xml:space="preserve"> </w:t>
        </w:r>
        <w:r w:rsidRPr="0041018C">
          <w:t>your</w:t>
        </w:r>
        <w:r w:rsidR="00BD65C0">
          <w:t xml:space="preserve"> </w:t>
        </w:r>
        <w:r w:rsidRPr="0041018C">
          <w:t>“first</w:t>
        </w:r>
        <w:r w:rsidR="00BD65C0">
          <w:t xml:space="preserve"> </w:t>
        </w:r>
        <w:r w:rsidRPr="0041018C">
          <w:t>thoughts”</w:t>
        </w:r>
        <w:r w:rsidR="00BD65C0">
          <w:t xml:space="preserve"> </w:t>
        </w:r>
        <w:r w:rsidRPr="0041018C">
          <w:t>are</w:t>
        </w:r>
        <w:r w:rsidR="00BD65C0">
          <w:t xml:space="preserve"> </w:t>
        </w:r>
        <w:r w:rsidRPr="0041018C">
          <w:t>revised</w:t>
        </w:r>
        <w:r w:rsidR="00BD65C0">
          <w:t xml:space="preserve"> </w:t>
        </w:r>
        <w:r w:rsidRPr="0041018C">
          <w:t>thoughts.</w:t>
        </w:r>
        <w:r w:rsidR="00BD65C0">
          <w:t xml:space="preserve"> </w:t>
        </w:r>
        <w:r w:rsidRPr="0041018C">
          <w:t>And</w:t>
        </w:r>
        <w:r w:rsidR="00BD65C0">
          <w:t xml:space="preserve"> </w:t>
        </w:r>
        <w:r w:rsidRPr="0041018C">
          <w:t>that</w:t>
        </w:r>
        <w:r w:rsidR="00BD65C0">
          <w:t xml:space="preserve"> </w:t>
        </w:r>
        <w:r w:rsidR="00EB51E9">
          <w:t xml:space="preserve">difference from a “first thought, best thought” mindset </w:t>
        </w:r>
        <w:r w:rsidRPr="0041018C">
          <w:t>should</w:t>
        </w:r>
        <w:r w:rsidR="00BD65C0">
          <w:t xml:space="preserve"> </w:t>
        </w:r>
        <w:r w:rsidRPr="0041018C">
          <w:t>free</w:t>
        </w:r>
        <w:r w:rsidR="00BD65C0">
          <w:t xml:space="preserve"> </w:t>
        </w:r>
        <w:r w:rsidRPr="0041018C">
          <w:t>you</w:t>
        </w:r>
        <w:r w:rsidR="00BD65C0">
          <w:t xml:space="preserve"> </w:t>
        </w:r>
        <w:r w:rsidRPr="0041018C">
          <w:t>to</w:t>
        </w:r>
        <w:r w:rsidR="00BD65C0">
          <w:t xml:space="preserve"> </w:t>
        </w:r>
        <w:r w:rsidRPr="0041018C">
          <w:t>revisit</w:t>
        </w:r>
        <w:r w:rsidR="00BD65C0">
          <w:t xml:space="preserve"> </w:t>
        </w:r>
        <w:r w:rsidRPr="0041018C">
          <w:t>and</w:t>
        </w:r>
        <w:r w:rsidR="00BD65C0">
          <w:t xml:space="preserve"> </w:t>
        </w:r>
        <w:r w:rsidRPr="0041018C">
          <w:t>rethink</w:t>
        </w:r>
        <w:r w:rsidR="00BD65C0">
          <w:t xml:space="preserve"> </w:t>
        </w:r>
        <w:r w:rsidRPr="0041018C">
          <w:t>even</w:t>
        </w:r>
        <w:r w:rsidR="00BD65C0">
          <w:t xml:space="preserve"> </w:t>
        </w:r>
        <w:r w:rsidRPr="0041018C">
          <w:t>later</w:t>
        </w:r>
        <w:r w:rsidR="00BD65C0">
          <w:t xml:space="preserve"> </w:t>
        </w:r>
        <w:r w:rsidRPr="0041018C">
          <w:t>on.</w:t>
        </w:r>
      </w:ins>
    </w:p>
    <w:p w14:paraId="397B74BF" w14:textId="6F2C779D" w:rsidR="0079011C" w:rsidRPr="0041018C" w:rsidRDefault="00863BA2" w:rsidP="0041018C">
      <w:pPr>
        <w:pStyle w:val="BodyText"/>
        <w:rPr>
          <w:ins w:id="453" w:author="proposal to full draft" w:date="2020-09-05T14:52:00Z"/>
        </w:rPr>
      </w:pPr>
      <w:ins w:id="454" w:author="proposal to full draft" w:date="2020-09-05T14:52:00Z">
        <w:r w:rsidRPr="0041018C">
          <w:t>I</w:t>
        </w:r>
        <w:r w:rsidR="00BD65C0">
          <w:t xml:space="preserve"> </w:t>
        </w:r>
        <w:r w:rsidRPr="0041018C">
          <w:t>noticed</w:t>
        </w:r>
        <w:r w:rsidR="00BD65C0">
          <w:t xml:space="preserve"> </w:t>
        </w:r>
        <w:r w:rsidRPr="0041018C">
          <w:t>something</w:t>
        </w:r>
        <w:r w:rsidR="00BD65C0">
          <w:t xml:space="preserve"> </w:t>
        </w:r>
        <w:r w:rsidRPr="0041018C">
          <w:t>curious</w:t>
        </w:r>
        <w:r w:rsidR="00BD65C0">
          <w:t xml:space="preserve"> </w:t>
        </w:r>
        <w:r w:rsidRPr="0041018C">
          <w:t>in</w:t>
        </w:r>
        <w:r w:rsidR="00BD65C0">
          <w:t xml:space="preserve"> </w:t>
        </w:r>
        <w:r w:rsidRPr="0041018C">
          <w:t>looking</w:t>
        </w:r>
        <w:r w:rsidR="00BD65C0">
          <w:t xml:space="preserve"> </w:t>
        </w:r>
        <w:r w:rsidRPr="0041018C">
          <w:t>through</w:t>
        </w:r>
        <w:r w:rsidR="00BD65C0">
          <w:t xml:space="preserve"> </w:t>
        </w:r>
        <w:r w:rsidRPr="0041018C">
          <w:t>my</w:t>
        </w:r>
        <w:r w:rsidR="00BD65C0">
          <w:t xml:space="preserve"> </w:t>
        </w:r>
        <w:r w:rsidRPr="0041018C">
          <w:t>own</w:t>
        </w:r>
        <w:r w:rsidR="00BD65C0">
          <w:t xml:space="preserve"> </w:t>
        </w:r>
        <w:proofErr w:type="spellStart"/>
        <w:r w:rsidRPr="0041018C">
          <w:t>Draftbacks</w:t>
        </w:r>
        <w:proofErr w:type="spellEnd"/>
        <w:r w:rsidRPr="0041018C">
          <w:t>.</w:t>
        </w:r>
        <w:r w:rsidR="00BD65C0">
          <w:t xml:space="preserve"> </w:t>
        </w:r>
        <w:r w:rsidRPr="0041018C">
          <w:t>Places</w:t>
        </w:r>
        <w:r w:rsidR="00BD65C0">
          <w:t xml:space="preserve"> </w:t>
        </w:r>
        <w:r w:rsidRPr="0041018C">
          <w:t>where</w:t>
        </w:r>
        <w:r w:rsidR="00BD65C0">
          <w:t xml:space="preserve"> </w:t>
        </w:r>
        <w:r w:rsidRPr="0041018C">
          <w:t>things</w:t>
        </w:r>
        <w:r w:rsidR="00BD65C0">
          <w:t xml:space="preserve"> </w:t>
        </w:r>
        <w:r w:rsidRPr="0041018C">
          <w:t>got</w:t>
        </w:r>
        <w:r w:rsidR="00BD65C0">
          <w:t xml:space="preserve"> </w:t>
        </w:r>
        <w:r w:rsidRPr="0041018C">
          <w:t>tricky</w:t>
        </w:r>
        <w:r w:rsidR="00BD65C0">
          <w:t xml:space="preserve"> </w:t>
        </w:r>
        <w:r w:rsidRPr="0041018C">
          <w:t>would</w:t>
        </w:r>
        <w:r w:rsidR="00BD65C0">
          <w:t xml:space="preserve"> </w:t>
        </w:r>
        <w:r w:rsidRPr="0041018C">
          <w:t>play</w:t>
        </w:r>
        <w:r w:rsidR="00BD65C0">
          <w:t xml:space="preserve"> </w:t>
        </w:r>
        <w:r w:rsidRPr="0041018C">
          <w:t>out</w:t>
        </w:r>
        <w:r w:rsidR="00BD65C0">
          <w:t xml:space="preserve"> </w:t>
        </w:r>
        <w:r w:rsidRPr="0041018C">
          <w:t>for</w:t>
        </w:r>
        <w:r w:rsidR="00BD65C0">
          <w:t xml:space="preserve"> </w:t>
        </w:r>
        <w:r w:rsidRPr="0041018C">
          <w:t>several</w:t>
        </w:r>
        <w:r w:rsidR="00BD65C0">
          <w:t xml:space="preserve"> </w:t>
        </w:r>
        <w:r w:rsidRPr="0041018C">
          <w:t>seconds,</w:t>
        </w:r>
        <w:r w:rsidR="00BD65C0">
          <w:t xml:space="preserve"> </w:t>
        </w:r>
        <w:r w:rsidRPr="0041018C">
          <w:t>long</w:t>
        </w:r>
        <w:r w:rsidR="00BD65C0">
          <w:t xml:space="preserve"> </w:t>
        </w:r>
        <w:r w:rsidRPr="0041018C">
          <w:t>enough</w:t>
        </w:r>
        <w:r w:rsidR="00BD65C0">
          <w:t xml:space="preserve"> </w:t>
        </w:r>
        <w:r w:rsidRPr="0041018C">
          <w:t>to</w:t>
        </w:r>
        <w:r w:rsidR="00BD65C0">
          <w:t xml:space="preserve"> </w:t>
        </w:r>
        <w:r w:rsidRPr="0041018C">
          <w:t>read</w:t>
        </w:r>
        <w:r w:rsidR="00BD65C0">
          <w:t xml:space="preserve"> </w:t>
        </w:r>
        <w:r w:rsidRPr="0041018C">
          <w:t>them,</w:t>
        </w:r>
        <w:r w:rsidR="00BD65C0">
          <w:t xml:space="preserve"> </w:t>
        </w:r>
        <w:r w:rsidRPr="0041018C">
          <w:t>but</w:t>
        </w:r>
        <w:r w:rsidR="00BD65C0">
          <w:t xml:space="preserve"> </w:t>
        </w:r>
        <w:r w:rsidRPr="0041018C">
          <w:t>major</w:t>
        </w:r>
        <w:r w:rsidR="00BD65C0">
          <w:t xml:space="preserve"> </w:t>
        </w:r>
        <w:r w:rsidRPr="0041018C">
          <w:t>chunks</w:t>
        </w:r>
        <w:r w:rsidR="00BD65C0">
          <w:t xml:space="preserve"> </w:t>
        </w:r>
        <w:r w:rsidRPr="0041018C">
          <w:t>of</w:t>
        </w:r>
        <w:r w:rsidR="00BD65C0">
          <w:t xml:space="preserve"> </w:t>
        </w:r>
        <w:r w:rsidRPr="0041018C">
          <w:t>text</w:t>
        </w:r>
        <w:r w:rsidR="00BD65C0">
          <w:t xml:space="preserve"> </w:t>
        </w:r>
        <w:r w:rsidRPr="0041018C">
          <w:t>would</w:t>
        </w:r>
        <w:r w:rsidR="00BD65C0">
          <w:t xml:space="preserve"> </w:t>
        </w:r>
        <w:r w:rsidRPr="0041018C">
          <w:t>appear</w:t>
        </w:r>
        <w:r w:rsidR="00BD65C0">
          <w:t xml:space="preserve"> </w:t>
        </w:r>
      </w:ins>
      <w:r w:rsidRPr="0041018C">
        <w:rPr>
          <w:rPrChange w:id="455" w:author="proposal to full draft" w:date="2020-09-05T14:52:00Z">
            <w:rPr>
              <w:rFonts w:ascii="Garamond" w:hAnsi="Garamond"/>
              <w:color w:val="000000"/>
            </w:rPr>
          </w:rPrChange>
        </w:rPr>
        <w:t>or</w:t>
      </w:r>
      <w:r w:rsidR="00BD65C0">
        <w:rPr>
          <w:rPrChange w:id="456" w:author="proposal to full draft" w:date="2020-09-05T14:52:00Z">
            <w:rPr>
              <w:rFonts w:ascii="Garamond" w:hAnsi="Garamond"/>
              <w:color w:val="000000"/>
            </w:rPr>
          </w:rPrChange>
        </w:rPr>
        <w:t xml:space="preserve"> </w:t>
      </w:r>
      <w:del w:id="457" w:author="proposal to full draft" w:date="2020-09-05T14:52:00Z">
        <w:r w:rsidR="00F31254" w:rsidRPr="00F31254">
          <w:rPr>
            <w:rFonts w:ascii="Garamond" w:eastAsia="Times New Roman" w:hAnsi="Garamond" w:cs="Arial"/>
            <w:color w:val="000000"/>
          </w:rPr>
          <w:delText>even require)</w:delText>
        </w:r>
      </w:del>
      <w:ins w:id="458" w:author="proposal to full draft" w:date="2020-09-05T14:52:00Z">
        <w:r w:rsidRPr="0041018C">
          <w:t>disappear</w:t>
        </w:r>
        <w:r w:rsidR="00BD65C0">
          <w:t xml:space="preserve"> </w:t>
        </w:r>
        <w:r w:rsidRPr="0041018C">
          <w:t>during</w:t>
        </w:r>
        <w:r w:rsidR="00BD65C0">
          <w:t xml:space="preserve"> </w:t>
        </w:r>
        <w:r w:rsidRPr="0041018C">
          <w:t>playback</w:t>
        </w:r>
        <w:r w:rsidR="00BD65C0">
          <w:t xml:space="preserve"> </w:t>
        </w:r>
        <w:r w:rsidRPr="0041018C">
          <w:t>in</w:t>
        </w:r>
        <w:r w:rsidR="00BD65C0">
          <w:t xml:space="preserve"> </w:t>
        </w:r>
        <w:r w:rsidRPr="0041018C">
          <w:t>the</w:t>
        </w:r>
        <w:r w:rsidR="00BD65C0">
          <w:t xml:space="preserve"> </w:t>
        </w:r>
        <w:r w:rsidRPr="0041018C">
          <w:t>blink</w:t>
        </w:r>
        <w:r w:rsidR="00BD65C0">
          <w:t xml:space="preserve"> </w:t>
        </w:r>
        <w:r w:rsidRPr="0041018C">
          <w:t>of</w:t>
        </w:r>
        <w:r w:rsidR="00BD65C0">
          <w:t xml:space="preserve"> </w:t>
        </w:r>
        <w:r w:rsidRPr="0041018C">
          <w:t>an</w:t>
        </w:r>
        <w:r w:rsidR="00BD65C0">
          <w:t xml:space="preserve"> </w:t>
        </w:r>
        <w:r w:rsidRPr="0041018C">
          <w:t>eye.</w:t>
        </w:r>
        <w:r w:rsidR="00BD65C0">
          <w:t xml:space="preserve"> </w:t>
        </w:r>
        <w:r w:rsidRPr="0041018C">
          <w:t>Why?</w:t>
        </w:r>
        <w:r w:rsidR="00BD65C0">
          <w:t xml:space="preserve"> </w:t>
        </w:r>
        <w:r w:rsidR="00933DAB">
          <w:t>It turns out e</w:t>
        </w:r>
        <w:r w:rsidRPr="0041018C">
          <w:t>very</w:t>
        </w:r>
        <w:r w:rsidR="00BD65C0">
          <w:t xml:space="preserve"> </w:t>
        </w:r>
        <w:r w:rsidRPr="0041018C">
          <w:t>edit—whether</w:t>
        </w:r>
        <w:r w:rsidR="00BD65C0">
          <w:t xml:space="preserve"> </w:t>
        </w:r>
        <w:r w:rsidRPr="0041018C">
          <w:t>a</w:t>
        </w:r>
        <w:r w:rsidR="00BD65C0">
          <w:t xml:space="preserve"> </w:t>
        </w:r>
        <w:r w:rsidRPr="0041018C">
          <w:t>word</w:t>
        </w:r>
        <w:r w:rsidR="00BD65C0">
          <w:t xml:space="preserve"> </w:t>
        </w:r>
        <w:r w:rsidRPr="0041018C">
          <w:t>or</w:t>
        </w:r>
        <w:r w:rsidR="00BD65C0">
          <w:t xml:space="preserve"> </w:t>
        </w:r>
        <w:r w:rsidRPr="0041018C">
          <w:t>a</w:t>
        </w:r>
        <w:r w:rsidR="00BD65C0">
          <w:t xml:space="preserve"> </w:t>
        </w:r>
        <w:r w:rsidRPr="0041018C">
          <w:t>paragraph</w:t>
        </w:r>
        <w:r w:rsidR="00BD65C0">
          <w:t>—</w:t>
        </w:r>
        <w:r w:rsidRPr="0041018C">
          <w:t>is</w:t>
        </w:r>
        <w:r w:rsidR="00BD65C0">
          <w:t xml:space="preserve"> </w:t>
        </w:r>
        <w:r w:rsidRPr="0041018C">
          <w:t>treated</w:t>
        </w:r>
        <w:r w:rsidR="00BD65C0">
          <w:t xml:space="preserve"> </w:t>
        </w:r>
        <w:r w:rsidRPr="0041018C">
          <w:t>as</w:t>
        </w:r>
        <w:r w:rsidR="00BD65C0">
          <w:t xml:space="preserve"> </w:t>
        </w:r>
        <w:r w:rsidRPr="0041018C">
          <w:t>one</w:t>
        </w:r>
        <w:r w:rsidR="00BD65C0">
          <w:t xml:space="preserve"> </w:t>
        </w:r>
        <w:r w:rsidRPr="0041018C">
          <w:t>change,</w:t>
        </w:r>
        <w:r w:rsidR="00BD65C0">
          <w:t xml:space="preserve"> </w:t>
        </w:r>
        <w:r w:rsidRPr="0041018C">
          <w:t>and</w:t>
        </w:r>
        <w:r w:rsidR="00BD65C0">
          <w:t xml:space="preserve"> </w:t>
        </w:r>
        <w:r w:rsidRPr="0041018C">
          <w:t>given</w:t>
        </w:r>
        <w:r w:rsidR="00BD65C0">
          <w:t xml:space="preserve"> </w:t>
        </w:r>
        <w:r w:rsidRPr="0041018C">
          <w:t>equal</w:t>
        </w:r>
        <w:r w:rsidR="00BD65C0">
          <w:t xml:space="preserve"> </w:t>
        </w:r>
        <w:r w:rsidRPr="0041018C">
          <w:t>time</w:t>
        </w:r>
        <w:r w:rsidR="00933DAB">
          <w:t xml:space="preserve"> on screen</w:t>
        </w:r>
        <w:r w:rsidRPr="0041018C">
          <w:t>.</w:t>
        </w:r>
        <w:r w:rsidR="00BD65C0">
          <w:t xml:space="preserve"> </w:t>
        </w:r>
        <w:r w:rsidRPr="0041018C">
          <w:t>Bec</w:t>
        </w:r>
        <w:r w:rsidRPr="0041018C">
          <w:t>ause</w:t>
        </w:r>
        <w:r w:rsidR="00BD65C0">
          <w:t xml:space="preserve"> </w:t>
        </w:r>
        <w:r w:rsidRPr="0041018C">
          <w:t>it</w:t>
        </w:r>
        <w:r w:rsidR="00BD65C0">
          <w:t xml:space="preserve"> </w:t>
        </w:r>
        <w:r w:rsidRPr="0041018C">
          <w:t>doesn’t</w:t>
        </w:r>
        <w:r w:rsidR="00BD65C0">
          <w:t xml:space="preserve"> </w:t>
        </w:r>
        <w:r w:rsidRPr="0041018C">
          <w:t>play</w:t>
        </w:r>
        <w:r w:rsidR="00BD65C0">
          <w:t xml:space="preserve"> </w:t>
        </w:r>
        <w:r w:rsidRPr="0041018C">
          <w:t>the</w:t>
        </w:r>
        <w:r w:rsidR="00BD65C0">
          <w:t xml:space="preserve"> </w:t>
        </w:r>
        <w:r w:rsidRPr="0041018C">
          <w:t>process</w:t>
        </w:r>
        <w:r w:rsidR="00BD65C0">
          <w:t xml:space="preserve"> </w:t>
        </w:r>
        <w:r w:rsidRPr="0041018C">
          <w:t>back</w:t>
        </w:r>
        <w:r w:rsidR="00BD65C0">
          <w:t xml:space="preserve"> </w:t>
        </w:r>
        <w:r w:rsidRPr="0041018C">
          <w:t>in</w:t>
        </w:r>
        <w:r w:rsidR="00BD65C0">
          <w:t xml:space="preserve"> </w:t>
        </w:r>
        <w:r w:rsidRPr="0041018C">
          <w:t>real</w:t>
        </w:r>
        <w:r w:rsidR="00BD65C0">
          <w:t xml:space="preserve"> </w:t>
        </w:r>
        <w:r w:rsidRPr="0041018C">
          <w:t>time</w:t>
        </w:r>
        <w:r w:rsidR="00BD65C0">
          <w:t xml:space="preserve"> </w:t>
        </w:r>
        <w:r w:rsidRPr="0041018C">
          <w:t>(or</w:t>
        </w:r>
        <w:r w:rsidR="00BD65C0">
          <w:t xml:space="preserve"> </w:t>
        </w:r>
        <w:r w:rsidRPr="0041018C">
          <w:t>else</w:t>
        </w:r>
        <w:r w:rsidR="00BD65C0">
          <w:t xml:space="preserve"> </w:t>
        </w:r>
        <w:r w:rsidRPr="0041018C">
          <w:t>we’d</w:t>
        </w:r>
        <w:r w:rsidR="00BD65C0">
          <w:t xml:space="preserve"> </w:t>
        </w:r>
        <w:r w:rsidRPr="0041018C">
          <w:t>be</w:t>
        </w:r>
        <w:r w:rsidR="00BD65C0">
          <w:t xml:space="preserve"> </w:t>
        </w:r>
        <w:r w:rsidRPr="0041018C">
          <w:t>watching</w:t>
        </w:r>
        <w:r w:rsidR="00BD65C0">
          <w:t xml:space="preserve"> </w:t>
        </w:r>
        <w:r w:rsidRPr="0041018C">
          <w:t>it</w:t>
        </w:r>
        <w:r w:rsidR="00BD65C0">
          <w:t xml:space="preserve"> </w:t>
        </w:r>
        <w:r w:rsidRPr="0041018C">
          <w:t>for</w:t>
        </w:r>
        <w:r w:rsidR="00BD65C0">
          <w:t xml:space="preserve"> </w:t>
        </w:r>
        <w:r w:rsidRPr="0041018C">
          <w:t>days,</w:t>
        </w:r>
        <w:r w:rsidR="00BD65C0">
          <w:t xml:space="preserve"> </w:t>
        </w:r>
        <w:r w:rsidRPr="0041018C">
          <w:t>weeks,</w:t>
        </w:r>
        <w:r w:rsidR="00BD65C0">
          <w:t xml:space="preserve"> </w:t>
        </w:r>
        <w:r w:rsidRPr="0041018C">
          <w:t>or</w:t>
        </w:r>
        <w:r w:rsidR="00BD65C0">
          <w:t xml:space="preserve"> </w:t>
        </w:r>
        <w:r w:rsidRPr="0041018C">
          <w:t>more!),</w:t>
        </w:r>
        <w:r w:rsidR="00BD65C0">
          <w:t xml:space="preserve"> </w:t>
        </w:r>
        <w:proofErr w:type="spellStart"/>
        <w:r w:rsidRPr="0041018C">
          <w:t>Draftback</w:t>
        </w:r>
        <w:proofErr w:type="spellEnd"/>
        <w:r w:rsidR="00BD65C0">
          <w:t xml:space="preserve"> </w:t>
        </w:r>
        <w:r w:rsidRPr="0041018C">
          <w:t>doesn’t</w:t>
        </w:r>
        <w:r w:rsidR="00BD65C0">
          <w:t xml:space="preserve"> </w:t>
        </w:r>
        <w:r w:rsidRPr="0041018C">
          <w:rPr>
            <w:i/>
          </w:rPr>
          <w:t>pause.</w:t>
        </w:r>
        <w:r w:rsidR="00BD65C0">
          <w:t xml:space="preserve"> </w:t>
        </w:r>
        <w:r w:rsidRPr="0041018C">
          <w:t>Where</w:t>
        </w:r>
        <w:r w:rsidR="00BD65C0">
          <w:t xml:space="preserve"> </w:t>
        </w:r>
        <w:r w:rsidRPr="0041018C">
          <w:t>it</w:t>
        </w:r>
        <w:r w:rsidR="00BD65C0">
          <w:t xml:space="preserve"> </w:t>
        </w:r>
        <w:r w:rsidRPr="0041018C">
          <w:t>seems</w:t>
        </w:r>
        <w:r w:rsidR="00BD65C0">
          <w:t xml:space="preserve"> </w:t>
        </w:r>
        <w:r w:rsidRPr="0041018C">
          <w:t>to</w:t>
        </w:r>
        <w:r w:rsidR="00BD65C0">
          <w:t xml:space="preserve"> </w:t>
        </w:r>
        <w:r w:rsidRPr="0041018C">
          <w:t>do</w:t>
        </w:r>
        <w:r w:rsidR="00BD65C0">
          <w:t xml:space="preserve"> </w:t>
        </w:r>
        <w:r w:rsidRPr="0041018C">
          <w:t>so,</w:t>
        </w:r>
        <w:r w:rsidR="00BD65C0">
          <w:t xml:space="preserve"> </w:t>
        </w:r>
        <w:r w:rsidRPr="0041018C">
          <w:t>it’s</w:t>
        </w:r>
        <w:r w:rsidR="00BD65C0">
          <w:t xml:space="preserve"> </w:t>
        </w:r>
        <w:r w:rsidRPr="0041018C">
          <w:t>really</w:t>
        </w:r>
        <w:r w:rsidR="00BD65C0">
          <w:t xml:space="preserve"> </w:t>
        </w:r>
        <w:r w:rsidRPr="0041018C">
          <w:t>showing</w:t>
        </w:r>
        <w:r w:rsidR="00BD65C0">
          <w:t xml:space="preserve"> </w:t>
        </w:r>
        <w:r w:rsidRPr="0041018C">
          <w:t>multiple</w:t>
        </w:r>
        <w:r w:rsidR="00BD65C0">
          <w:t xml:space="preserve"> </w:t>
        </w:r>
        <w:r w:rsidRPr="0041018C">
          <w:t>changes</w:t>
        </w:r>
        <w:r w:rsidR="00BD65C0">
          <w:t xml:space="preserve"> </w:t>
        </w:r>
        <w:r w:rsidRPr="0041018C">
          <w:t>concentrated</w:t>
        </w:r>
        <w:r w:rsidR="00BD65C0">
          <w:t xml:space="preserve"> </w:t>
        </w:r>
        <w:r w:rsidRPr="0041018C">
          <w:t>in</w:t>
        </w:r>
        <w:r w:rsidR="00BD65C0">
          <w:t xml:space="preserve"> </w:t>
        </w:r>
        <w:r w:rsidRPr="0041018C">
          <w:t>the</w:t>
        </w:r>
        <w:r w:rsidR="00BD65C0">
          <w:t xml:space="preserve"> </w:t>
        </w:r>
        <w:r w:rsidRPr="0041018C">
          <w:t>same</w:t>
        </w:r>
        <w:r w:rsidR="00BD65C0">
          <w:t xml:space="preserve"> </w:t>
        </w:r>
        <w:r w:rsidRPr="0041018C">
          <w:t>part</w:t>
        </w:r>
        <w:r w:rsidR="00BD65C0">
          <w:t xml:space="preserve"> </w:t>
        </w:r>
        <w:r w:rsidRPr="0041018C">
          <w:t>of</w:t>
        </w:r>
        <w:r w:rsidR="00BD65C0">
          <w:t xml:space="preserve"> </w:t>
        </w:r>
        <w:r w:rsidRPr="0041018C">
          <w:t>the</w:t>
        </w:r>
        <w:r w:rsidR="00BD65C0">
          <w:t xml:space="preserve"> </w:t>
        </w:r>
        <w:r w:rsidRPr="0041018C">
          <w:t>text.</w:t>
        </w:r>
        <w:r w:rsidR="00BD65C0">
          <w:t xml:space="preserve"> </w:t>
        </w:r>
        <w:r w:rsidRPr="0041018C">
          <w:t>This</w:t>
        </w:r>
        <w:r w:rsidR="00BD65C0">
          <w:t xml:space="preserve"> </w:t>
        </w:r>
        <w:r w:rsidRPr="0041018C">
          <w:t>is</w:t>
        </w:r>
        <w:r w:rsidR="00BD65C0">
          <w:t xml:space="preserve"> </w:t>
        </w:r>
        <w:r w:rsidRPr="0041018C">
          <w:t>gre</w:t>
        </w:r>
        <w:r w:rsidRPr="0041018C">
          <w:t>at</w:t>
        </w:r>
        <w:r w:rsidR="00BD65C0">
          <w:t xml:space="preserve"> </w:t>
        </w:r>
        <w:r w:rsidRPr="0041018C">
          <w:t>for</w:t>
        </w:r>
        <w:r w:rsidR="00BD65C0">
          <w:t xml:space="preserve"> </w:t>
        </w:r>
        <w:r w:rsidRPr="0041018C">
          <w:t>identifying</w:t>
        </w:r>
        <w:r w:rsidR="00BD65C0">
          <w:t xml:space="preserve"> </w:t>
        </w:r>
        <w:proofErr w:type="spellStart"/>
        <w:r w:rsidRPr="0041018C">
          <w:t>stuckpoints</w:t>
        </w:r>
        <w:proofErr w:type="spellEnd"/>
        <w:r w:rsidRPr="0041018C">
          <w:t>,</w:t>
        </w:r>
        <w:r w:rsidR="00BD65C0">
          <w:t xml:space="preserve"> </w:t>
        </w:r>
        <w:r w:rsidRPr="0041018C">
          <w:t>which</w:t>
        </w:r>
        <w:r w:rsidR="00BD65C0">
          <w:t xml:space="preserve"> </w:t>
        </w:r>
        <w:r w:rsidRPr="0041018C">
          <w:t>can</w:t>
        </w:r>
        <w:r w:rsidR="00BD65C0">
          <w:t xml:space="preserve"> </w:t>
        </w:r>
        <w:r w:rsidRPr="0041018C">
          <w:t>certainly</w:t>
        </w:r>
        <w:r w:rsidR="00BD65C0">
          <w:t xml:space="preserve"> </w:t>
        </w:r>
        <w:r w:rsidRPr="0041018C">
          <w:t>be</w:t>
        </w:r>
        <w:r w:rsidR="00BD65C0">
          <w:t xml:space="preserve"> </w:t>
        </w:r>
        <w:r w:rsidRPr="0041018C">
          <w:t>helpful</w:t>
        </w:r>
        <w:r w:rsidR="00BD65C0">
          <w:t xml:space="preserve"> </w:t>
        </w:r>
        <w:r w:rsidRPr="0041018C">
          <w:t>to</w:t>
        </w:r>
        <w:r w:rsidR="00BD65C0">
          <w:t xml:space="preserve"> </w:t>
        </w:r>
        <w:r w:rsidRPr="0041018C">
          <w:t>reflect</w:t>
        </w:r>
        <w:r w:rsidR="00BD65C0">
          <w:t xml:space="preserve"> </w:t>
        </w:r>
        <w:r w:rsidRPr="0041018C">
          <w:t>on</w:t>
        </w:r>
        <w:r w:rsidR="00BD65C0">
          <w:t>—</w:t>
        </w:r>
        <w:r w:rsidRPr="0041018C">
          <w:t>I</w:t>
        </w:r>
        <w:r w:rsidR="00BD65C0">
          <w:t xml:space="preserve"> </w:t>
        </w:r>
        <w:r w:rsidRPr="0041018C">
          <w:t>realized,</w:t>
        </w:r>
        <w:r w:rsidR="00BD65C0">
          <w:t xml:space="preserve"> </w:t>
        </w:r>
        <w:r w:rsidRPr="0041018C">
          <w:t>for</w:t>
        </w:r>
        <w:r w:rsidR="00BD65C0">
          <w:t xml:space="preserve"> </w:t>
        </w:r>
        <w:r w:rsidRPr="0041018C">
          <w:t>example,</w:t>
        </w:r>
        <w:r w:rsidR="00BD65C0">
          <w:t xml:space="preserve"> </w:t>
        </w:r>
        <w:r w:rsidRPr="0041018C">
          <w:t>that</w:t>
        </w:r>
        <w:r w:rsidR="00BD65C0">
          <w:t xml:space="preserve"> </w:t>
        </w:r>
        <w:r w:rsidRPr="0041018C">
          <w:t>I</w:t>
        </w:r>
        <w:r w:rsidR="00BD65C0">
          <w:t xml:space="preserve"> </w:t>
        </w:r>
        <w:r w:rsidRPr="0041018C">
          <w:t>was</w:t>
        </w:r>
        <w:r w:rsidR="00BD65C0">
          <w:t xml:space="preserve"> </w:t>
        </w:r>
        <w:r w:rsidRPr="0041018C">
          <w:t>often</w:t>
        </w:r>
        <w:r w:rsidR="00BD65C0">
          <w:t xml:space="preserve"> </w:t>
        </w:r>
        <w:r w:rsidRPr="0041018C">
          <w:t>working</w:t>
        </w:r>
        <w:r w:rsidR="00BD65C0">
          <w:t xml:space="preserve"> </w:t>
        </w:r>
        <w:r w:rsidRPr="0041018C">
          <w:t>and</w:t>
        </w:r>
        <w:r w:rsidR="00BD65C0">
          <w:t xml:space="preserve"> </w:t>
        </w:r>
        <w:r w:rsidRPr="0041018C">
          <w:t>reworking</w:t>
        </w:r>
        <w:r w:rsidR="00BD65C0">
          <w:t xml:space="preserve"> </w:t>
        </w:r>
        <w:r w:rsidRPr="0041018C">
          <w:t>the</w:t>
        </w:r>
        <w:r w:rsidR="00BD65C0">
          <w:t xml:space="preserve"> </w:t>
        </w:r>
        <w:r w:rsidRPr="0041018C">
          <w:t>transitions</w:t>
        </w:r>
        <w:r w:rsidR="00BD65C0">
          <w:t xml:space="preserve"> </w:t>
        </w:r>
        <w:r w:rsidRPr="0041018C">
          <w:t>between</w:t>
        </w:r>
        <w:r w:rsidR="00BD65C0">
          <w:t xml:space="preserve"> </w:t>
        </w:r>
        <w:r w:rsidRPr="0041018C">
          <w:t>paragraphs</w:t>
        </w:r>
        <w:r w:rsidR="00BD65C0">
          <w:t xml:space="preserve"> </w:t>
        </w:r>
        <w:r w:rsidRPr="0041018C">
          <w:t>in</w:t>
        </w:r>
        <w:r w:rsidR="00BD65C0">
          <w:t xml:space="preserve"> </w:t>
        </w:r>
        <w:r w:rsidRPr="0041018C">
          <w:t>those</w:t>
        </w:r>
        <w:r w:rsidR="00BD65C0">
          <w:t xml:space="preserve"> </w:t>
        </w:r>
        <w:r w:rsidRPr="0041018C">
          <w:t>moments</w:t>
        </w:r>
        <w:r w:rsidR="00BD65C0">
          <w:t xml:space="preserve"> </w:t>
        </w:r>
        <w:r w:rsidRPr="0041018C">
          <w:t>of</w:t>
        </w:r>
        <w:r w:rsidR="00BD65C0">
          <w:t xml:space="preserve"> </w:t>
        </w:r>
        <w:r w:rsidRPr="0041018C">
          <w:t>lingering</w:t>
        </w:r>
        <w:r w:rsidR="00BD65C0">
          <w:t xml:space="preserve"> </w:t>
        </w:r>
        <w:r w:rsidRPr="0041018C">
          <w:t>diffs.</w:t>
        </w:r>
        <w:r w:rsidR="00BD65C0">
          <w:t xml:space="preserve"> </w:t>
        </w:r>
        <w:r w:rsidRPr="0041018C">
          <w:t>But</w:t>
        </w:r>
        <w:r w:rsidR="00BD65C0">
          <w:t xml:space="preserve"> </w:t>
        </w:r>
        <w:r w:rsidRPr="0041018C">
          <w:t>it</w:t>
        </w:r>
        <w:r w:rsidR="00BD65C0">
          <w:t xml:space="preserve"> </w:t>
        </w:r>
        <w:r w:rsidRPr="0041018C">
          <w:t>actually</w:t>
        </w:r>
        <w:r w:rsidR="00BD65C0">
          <w:t xml:space="preserve"> </w:t>
        </w:r>
        <w:r w:rsidRPr="0041018C">
          <w:t>makes</w:t>
        </w:r>
        <w:r w:rsidR="00BD65C0">
          <w:t xml:space="preserve"> </w:t>
        </w:r>
        <w:r w:rsidRPr="0041018C">
          <w:t>it</w:t>
        </w:r>
        <w:r w:rsidR="00BD65C0">
          <w:t xml:space="preserve"> </w:t>
        </w:r>
        <w:r w:rsidRPr="0041018C">
          <w:t>hard</w:t>
        </w:r>
        <w:r w:rsidR="00BD65C0">
          <w:t xml:space="preserve"> </w:t>
        </w:r>
        <w:r w:rsidRPr="0041018C">
          <w:t>to</w:t>
        </w:r>
        <w:r w:rsidR="00BD65C0">
          <w:t xml:space="preserve"> </w:t>
        </w:r>
        <w:r w:rsidRPr="0041018C">
          <w:t>see</w:t>
        </w:r>
        <w:r w:rsidR="00BD65C0">
          <w:t xml:space="preserve"> </w:t>
        </w:r>
        <w:r w:rsidRPr="0041018C">
          <w:t>the</w:t>
        </w:r>
        <w:r w:rsidR="00BD65C0">
          <w:t xml:space="preserve"> </w:t>
        </w:r>
        <w:r w:rsidRPr="0041018C">
          <w:t>breakthroughs,</w:t>
        </w:r>
        <w:r w:rsidR="00BD65C0">
          <w:t xml:space="preserve"> </w:t>
        </w:r>
        <w:r w:rsidRPr="0041018C">
          <w:t>which</w:t>
        </w:r>
        <w:r w:rsidR="00BD65C0">
          <w:t xml:space="preserve"> </w:t>
        </w:r>
        <w:r w:rsidRPr="0041018C">
          <w:t>are</w:t>
        </w:r>
        <w:r w:rsidR="00BD65C0">
          <w:t xml:space="preserve"> </w:t>
        </w:r>
        <w:r w:rsidRPr="0041018C">
          <w:t>just</w:t>
        </w:r>
        <w:r w:rsidR="00BD65C0">
          <w:t xml:space="preserve"> </w:t>
        </w:r>
        <w:r w:rsidRPr="0041018C">
          <w:t>as</w:t>
        </w:r>
        <w:r w:rsidR="00BD65C0">
          <w:t xml:space="preserve"> </w:t>
        </w:r>
        <w:r w:rsidRPr="0041018C">
          <w:t>important,</w:t>
        </w:r>
        <w:r w:rsidR="00BD65C0">
          <w:t xml:space="preserve"> </w:t>
        </w:r>
        <w:r w:rsidRPr="0041018C">
          <w:t>if</w:t>
        </w:r>
        <w:r w:rsidR="00BD65C0">
          <w:t xml:space="preserve"> </w:t>
        </w:r>
        <w:r w:rsidRPr="0041018C">
          <w:t>not</w:t>
        </w:r>
        <w:r w:rsidR="00BD65C0">
          <w:t xml:space="preserve"> </w:t>
        </w:r>
        <w:r w:rsidRPr="0041018C">
          <w:t>more.</w:t>
        </w:r>
      </w:ins>
    </w:p>
    <w:p w14:paraId="503A937C" w14:textId="77777777" w:rsidR="0079011C" w:rsidRPr="0041018C" w:rsidRDefault="00863BA2" w:rsidP="0041018C">
      <w:pPr>
        <w:pStyle w:val="BodyText"/>
        <w:rPr>
          <w:ins w:id="459" w:author="proposal to full draft" w:date="2020-09-05T14:52:00Z"/>
        </w:rPr>
      </w:pPr>
      <w:ins w:id="460" w:author="proposal to full draft" w:date="2020-09-05T14:52:00Z">
        <w:r w:rsidRPr="0041018C">
          <w:lastRenderedPageBreak/>
          <w:t>This</w:t>
        </w:r>
        <w:r w:rsidR="00BD65C0">
          <w:t xml:space="preserve"> </w:t>
        </w:r>
        <w:r w:rsidRPr="0041018C">
          <w:t>is</w:t>
        </w:r>
        <w:r w:rsidR="00BD65C0">
          <w:t xml:space="preserve"> </w:t>
        </w:r>
        <w:r w:rsidRPr="0041018C">
          <w:t>why,</w:t>
        </w:r>
        <w:r w:rsidR="00BD65C0">
          <w:t xml:space="preserve"> </w:t>
        </w:r>
        <w:r w:rsidRPr="0041018C">
          <w:t>as</w:t>
        </w:r>
        <w:r w:rsidR="00BD65C0">
          <w:t xml:space="preserve"> </w:t>
        </w:r>
        <w:r w:rsidRPr="0041018C">
          <w:t>great</w:t>
        </w:r>
        <w:r w:rsidR="00BD65C0">
          <w:t xml:space="preserve"> </w:t>
        </w:r>
        <w:r w:rsidRPr="0041018C">
          <w:t>as</w:t>
        </w:r>
        <w:r w:rsidR="00BD65C0">
          <w:t xml:space="preserve"> </w:t>
        </w:r>
        <w:r w:rsidRPr="0041018C">
          <w:t>Google</w:t>
        </w:r>
        <w:r w:rsidR="00BD65C0">
          <w:t xml:space="preserve"> </w:t>
        </w:r>
        <w:r w:rsidRPr="0041018C">
          <w:t>Docs</w:t>
        </w:r>
        <w:r w:rsidR="00BD65C0">
          <w:t xml:space="preserve"> </w:t>
        </w:r>
        <w:r w:rsidRPr="0041018C">
          <w:t>can</w:t>
        </w:r>
        <w:r w:rsidR="00BD65C0">
          <w:t xml:space="preserve"> </w:t>
        </w:r>
        <w:r w:rsidRPr="0041018C">
          <w:t>be,</w:t>
        </w:r>
        <w:r w:rsidR="00BD65C0">
          <w:t xml:space="preserve"> </w:t>
        </w:r>
        <w:r w:rsidRPr="0041018C">
          <w:t>I</w:t>
        </w:r>
        <w:r w:rsidR="00BD65C0">
          <w:t xml:space="preserve"> </w:t>
        </w:r>
        <w:r w:rsidRPr="0041018C">
          <w:t>started</w:t>
        </w:r>
        <w:r w:rsidR="00BD65C0">
          <w:t xml:space="preserve"> </w:t>
        </w:r>
        <w:r w:rsidRPr="0041018C">
          <w:t>using</w:t>
        </w:r>
        <w:r w:rsidR="00BD65C0">
          <w:t xml:space="preserve"> </w:t>
        </w:r>
        <w:r w:rsidRPr="0041018C">
          <w:t>something</w:t>
        </w:r>
        <w:r w:rsidR="00BD65C0">
          <w:t xml:space="preserve"> </w:t>
        </w:r>
        <w:r w:rsidRPr="0041018C">
          <w:t>else</w:t>
        </w:r>
        <w:r w:rsidR="00BD65C0">
          <w:t xml:space="preserve"> </w:t>
        </w:r>
        <w:r w:rsidRPr="0041018C">
          <w:t>for</w:t>
        </w:r>
        <w:r w:rsidR="00BD65C0">
          <w:t xml:space="preserve"> </w:t>
        </w:r>
        <w:r w:rsidRPr="0041018C">
          <w:t>my</w:t>
        </w:r>
        <w:r w:rsidR="00BD65C0">
          <w:t xml:space="preserve"> </w:t>
        </w:r>
        <w:r w:rsidRPr="0041018C">
          <w:t>own</w:t>
        </w:r>
        <w:r w:rsidR="00BD65C0">
          <w:t xml:space="preserve"> </w:t>
        </w:r>
        <w:r w:rsidRPr="0041018C">
          <w:t>files:</w:t>
        </w:r>
        <w:r w:rsidR="00BD65C0">
          <w:t xml:space="preserve"> </w:t>
        </w:r>
        <w:r w:rsidRPr="0041018C">
          <w:t>git,</w:t>
        </w:r>
        <w:r w:rsidR="00BD65C0">
          <w:t xml:space="preserve"> </w:t>
        </w:r>
        <w:r w:rsidRPr="0041018C">
          <w:t>GitHub,</w:t>
        </w:r>
        <w:r w:rsidR="00BD65C0">
          <w:t xml:space="preserve"> </w:t>
        </w:r>
        <w:r w:rsidRPr="0041018C">
          <w:t>and</w:t>
        </w:r>
        <w:r w:rsidR="00BD65C0">
          <w:t xml:space="preserve"> </w:t>
        </w:r>
        <w:r w:rsidRPr="0041018C">
          <w:t>especially</w:t>
        </w:r>
        <w:r w:rsidR="00BD65C0">
          <w:t xml:space="preserve"> </w:t>
        </w:r>
        <w:r w:rsidRPr="0041018C">
          <w:t>GitHub</w:t>
        </w:r>
        <w:r w:rsidR="00BD65C0">
          <w:t xml:space="preserve"> </w:t>
        </w:r>
        <w:r w:rsidRPr="0041018C">
          <w:t>Desktop.</w:t>
        </w:r>
      </w:ins>
    </w:p>
    <w:p w14:paraId="7238DC8D" w14:textId="77777777" w:rsidR="0079011C" w:rsidRPr="0041018C" w:rsidRDefault="00863BA2" w:rsidP="0041018C">
      <w:pPr>
        <w:pStyle w:val="Heading2"/>
        <w:spacing w:line="480" w:lineRule="auto"/>
        <w:rPr>
          <w:ins w:id="461" w:author="proposal to full draft" w:date="2020-09-05T14:52:00Z"/>
        </w:rPr>
      </w:pPr>
      <w:bookmarkStart w:id="462" w:name="making-a-commitment-to-save-reflectively"/>
      <w:bookmarkEnd w:id="185"/>
      <w:ins w:id="463" w:author="proposal to full draft" w:date="2020-09-05T14:52:00Z">
        <w:r w:rsidRPr="0041018C">
          <w:t>Making</w:t>
        </w:r>
        <w:r w:rsidR="00BD65C0">
          <w:t xml:space="preserve"> </w:t>
        </w:r>
        <w:r w:rsidRPr="0041018C">
          <w:t>a</w:t>
        </w:r>
        <w:r w:rsidR="00BD65C0">
          <w:t xml:space="preserve"> </w:t>
        </w:r>
        <w:r w:rsidRPr="0041018C">
          <w:t>Commitment</w:t>
        </w:r>
        <w:r w:rsidR="00BD65C0">
          <w:t xml:space="preserve"> </w:t>
        </w:r>
        <w:r w:rsidRPr="0041018C">
          <w:t>to</w:t>
        </w:r>
        <w:r w:rsidR="00BD65C0">
          <w:t xml:space="preserve"> </w:t>
        </w:r>
        <w:r w:rsidRPr="0041018C">
          <w:t>Save</w:t>
        </w:r>
        <w:r w:rsidR="00BD65C0">
          <w:t xml:space="preserve"> </w:t>
        </w:r>
        <w:r w:rsidRPr="0041018C">
          <w:t>Reflectively</w:t>
        </w:r>
        <w:r w:rsidR="00BD65C0">
          <w:t xml:space="preserve"> </w:t>
        </w:r>
      </w:ins>
    </w:p>
    <w:p w14:paraId="0A720BA1" w14:textId="77777777" w:rsidR="0079011C" w:rsidRPr="0041018C" w:rsidRDefault="00863BA2" w:rsidP="0041018C">
      <w:pPr>
        <w:pStyle w:val="FirstParagraph"/>
        <w:rPr>
          <w:ins w:id="464" w:author="proposal to full draft" w:date="2020-09-05T14:52:00Z"/>
        </w:rPr>
      </w:pPr>
      <w:ins w:id="465" w:author="proposal to full draft" w:date="2020-09-05T14:52:00Z">
        <w:r w:rsidRPr="0041018C">
          <w:t>Remember</w:t>
        </w:r>
        <w:r w:rsidR="00BD65C0">
          <w:t xml:space="preserve"> </w:t>
        </w:r>
        <w:r w:rsidRPr="0041018C">
          <w:t>when</w:t>
        </w:r>
        <w:r w:rsidR="00BD65C0">
          <w:t xml:space="preserve"> </w:t>
        </w:r>
        <w:r w:rsidRPr="0041018C">
          <w:t>I</w:t>
        </w:r>
        <w:r w:rsidR="00BD65C0">
          <w:t xml:space="preserve"> </w:t>
        </w:r>
        <w:r w:rsidRPr="0041018C">
          <w:t>sai</w:t>
        </w:r>
        <w:r w:rsidRPr="0041018C">
          <w:t>d</w:t>
        </w:r>
        <w:r w:rsidR="00BD65C0">
          <w:t xml:space="preserve"> </w:t>
        </w:r>
        <w:r w:rsidRPr="0041018C">
          <w:t>that</w:t>
        </w:r>
        <w:r w:rsidR="00BD65C0">
          <w:t xml:space="preserve"> </w:t>
        </w:r>
        <w:r w:rsidRPr="0041018C">
          <w:t>version</w:t>
        </w:r>
        <w:r w:rsidR="00BD65C0">
          <w:t xml:space="preserve"> </w:t>
        </w:r>
        <w:r w:rsidRPr="0041018C">
          <w:t>control</w:t>
        </w:r>
        <w:r w:rsidR="00BD65C0">
          <w:t xml:space="preserve"> </w:t>
        </w:r>
        <w:r w:rsidRPr="0041018C">
          <w:t>is</w:t>
        </w:r>
        <w:r w:rsidR="00BD65C0">
          <w:t xml:space="preserve"> </w:t>
        </w:r>
        <w:r w:rsidRPr="0041018C">
          <w:t>a</w:t>
        </w:r>
        <w:r w:rsidR="00BD65C0">
          <w:t xml:space="preserve"> </w:t>
        </w:r>
        <w:r w:rsidRPr="0041018C">
          <w:t>mainstay</w:t>
        </w:r>
        <w:r w:rsidR="00BD65C0">
          <w:t xml:space="preserve"> </w:t>
        </w:r>
        <w:r w:rsidRPr="0041018C">
          <w:t>of</w:t>
        </w:r>
        <w:r w:rsidR="00BD65C0">
          <w:t xml:space="preserve"> </w:t>
        </w:r>
        <w:r w:rsidRPr="0041018C">
          <w:t>collaborative</w:t>
        </w:r>
        <w:r w:rsidR="00BD65C0">
          <w:t xml:space="preserve"> </w:t>
        </w:r>
        <w:r w:rsidRPr="0041018C">
          <w:t>computer</w:t>
        </w:r>
        <w:r w:rsidR="00BD65C0">
          <w:t xml:space="preserve"> </w:t>
        </w:r>
        <w:r w:rsidRPr="0041018C">
          <w:t>programming?</w:t>
        </w:r>
        <w:r w:rsidR="00BD65C0">
          <w:t xml:space="preserve"> </w:t>
        </w:r>
        <w:r w:rsidRPr="0041018C">
          <w:t>This</w:t>
        </w:r>
        <w:r w:rsidR="00BD65C0">
          <w:t xml:space="preserve"> </w:t>
        </w:r>
        <w:r w:rsidRPr="0041018C">
          <w:t>is</w:t>
        </w:r>
        <w:r w:rsidR="00BD65C0">
          <w:t xml:space="preserve"> </w:t>
        </w:r>
        <w:r w:rsidRPr="0041018C">
          <w:t>the</w:t>
        </w:r>
        <w:r w:rsidR="00BD65C0">
          <w:t xml:space="preserve"> </w:t>
        </w:r>
        <w:r w:rsidRPr="0041018C">
          <w:t>ecosystem</w:t>
        </w:r>
        <w:r w:rsidR="00BD65C0">
          <w:t xml:space="preserve"> </w:t>
        </w:r>
        <w:r w:rsidRPr="0041018C">
          <w:t>designed</w:t>
        </w:r>
        <w:r w:rsidR="00BD65C0">
          <w:t xml:space="preserve"> </w:t>
        </w:r>
        <w:r w:rsidRPr="0041018C">
          <w:t>especially</w:t>
        </w:r>
        <w:r w:rsidR="00BD65C0">
          <w:t xml:space="preserve"> </w:t>
        </w:r>
        <w:r w:rsidRPr="0041018C">
          <w:t>for</w:t>
        </w:r>
        <w:r w:rsidR="00BD65C0">
          <w:t xml:space="preserve"> </w:t>
        </w:r>
        <w:r w:rsidRPr="0041018C">
          <w:t>that</w:t>
        </w:r>
        <w:r w:rsidR="00BD65C0">
          <w:t xml:space="preserve"> </w:t>
        </w:r>
        <w:r w:rsidRPr="0041018C">
          <w:t>purpose:</w:t>
        </w:r>
        <w:r w:rsidR="00BD65C0">
          <w:t xml:space="preserve"> </w:t>
        </w:r>
        <w:r w:rsidRPr="0041018C">
          <w:rPr>
            <w:i/>
          </w:rPr>
          <w:t>git</w:t>
        </w:r>
        <w:r w:rsidR="00BD65C0">
          <w:t xml:space="preserve"> </w:t>
        </w:r>
        <w:r w:rsidRPr="0041018C">
          <w:t>is</w:t>
        </w:r>
        <w:r w:rsidR="00BD65C0">
          <w:t xml:space="preserve"> </w:t>
        </w:r>
        <w:r w:rsidRPr="0041018C">
          <w:t>a</w:t>
        </w:r>
        <w:r w:rsidR="00BD65C0">
          <w:t xml:space="preserve"> </w:t>
        </w:r>
        <w:r w:rsidRPr="0041018C">
          <w:t>lightweight</w:t>
        </w:r>
        <w:r w:rsidR="00BD65C0">
          <w:t xml:space="preserve"> </w:t>
        </w:r>
        <w:r w:rsidRPr="0041018C">
          <w:t>program</w:t>
        </w:r>
        <w:r w:rsidR="00BD65C0">
          <w:t xml:space="preserve"> </w:t>
        </w:r>
        <w:r w:rsidRPr="0041018C">
          <w:t>that</w:t>
        </w:r>
        <w:r w:rsidR="00BD65C0">
          <w:t xml:space="preserve"> </w:t>
        </w:r>
        <w:r w:rsidRPr="0041018C">
          <w:t>keeps</w:t>
        </w:r>
        <w:r w:rsidR="00BD65C0">
          <w:t xml:space="preserve"> </w:t>
        </w:r>
        <w:r w:rsidRPr="0041018C">
          <w:t>track</w:t>
        </w:r>
        <w:r w:rsidR="00BD65C0">
          <w:t xml:space="preserve"> </w:t>
        </w:r>
        <w:r w:rsidRPr="0041018C">
          <w:t>of</w:t>
        </w:r>
        <w:r w:rsidR="00BD65C0">
          <w:t xml:space="preserve"> </w:t>
        </w:r>
        <w:r w:rsidRPr="0041018C">
          <w:t>changes</w:t>
        </w:r>
        <w:r w:rsidR="00BD65C0">
          <w:t xml:space="preserve"> </w:t>
        </w:r>
        <w:r w:rsidRPr="0041018C">
          <w:t>across</w:t>
        </w:r>
        <w:r w:rsidR="00BD65C0">
          <w:t xml:space="preserve"> </w:t>
        </w:r>
        <w:r w:rsidRPr="0041018C">
          <w:t>all</w:t>
        </w:r>
        <w:r w:rsidR="00BD65C0">
          <w:t xml:space="preserve"> </w:t>
        </w:r>
        <w:r w:rsidRPr="0041018C">
          <w:t>the</w:t>
        </w:r>
        <w:r w:rsidR="00BD65C0">
          <w:t xml:space="preserve"> </w:t>
        </w:r>
        <w:r w:rsidRPr="0041018C">
          <w:t>files</w:t>
        </w:r>
        <w:r w:rsidR="00BD65C0">
          <w:t xml:space="preserve"> </w:t>
        </w:r>
        <w:r w:rsidRPr="0041018C">
          <w:t>within</w:t>
        </w:r>
        <w:r w:rsidR="00BD65C0">
          <w:t xml:space="preserve"> </w:t>
        </w:r>
        <w:r w:rsidRPr="0041018C">
          <w:t>a</w:t>
        </w:r>
        <w:r w:rsidR="00BD65C0">
          <w:t xml:space="preserve"> </w:t>
        </w:r>
        <w:r w:rsidRPr="0041018C">
          <w:t>given</w:t>
        </w:r>
        <w:r w:rsidR="00BD65C0">
          <w:t xml:space="preserve"> </w:t>
        </w:r>
        <w:r w:rsidRPr="0041018C">
          <w:t>folder</w:t>
        </w:r>
        <w:r w:rsidR="00BD65C0">
          <w:t xml:space="preserve"> </w:t>
        </w:r>
        <w:r w:rsidRPr="0041018C">
          <w:t>on</w:t>
        </w:r>
        <w:r w:rsidR="00BD65C0">
          <w:t xml:space="preserve"> </w:t>
        </w:r>
        <w:r w:rsidRPr="0041018C">
          <w:t>your</w:t>
        </w:r>
        <w:r w:rsidR="00BD65C0">
          <w:t xml:space="preserve"> </w:t>
        </w:r>
        <w:r w:rsidRPr="0041018C">
          <w:t>computer;</w:t>
        </w:r>
        <w:r w:rsidR="00BD65C0">
          <w:t xml:space="preserve"> </w:t>
        </w:r>
        <w:r w:rsidRPr="0041018C">
          <w:rPr>
            <w:i/>
          </w:rPr>
          <w:t>Gi</w:t>
        </w:r>
        <w:r w:rsidRPr="0041018C">
          <w:rPr>
            <w:i/>
          </w:rPr>
          <w:t>tHub</w:t>
        </w:r>
        <w:r w:rsidR="00BD65C0">
          <w:t xml:space="preserve"> </w:t>
        </w:r>
        <w:r w:rsidRPr="0041018C">
          <w:t>is</w:t>
        </w:r>
        <w:r w:rsidR="00BD65C0">
          <w:t xml:space="preserve"> </w:t>
        </w:r>
        <w:r w:rsidRPr="0041018C">
          <w:t>a</w:t>
        </w:r>
        <w:r w:rsidR="00BD65C0">
          <w:t xml:space="preserve"> </w:t>
        </w:r>
        <w:r w:rsidRPr="0041018C">
          <w:t>website</w:t>
        </w:r>
        <w:r w:rsidR="00BD65C0">
          <w:t xml:space="preserve"> </w:t>
        </w:r>
        <w:r w:rsidRPr="0041018C">
          <w:t>that</w:t>
        </w:r>
        <w:r w:rsidR="00BD65C0">
          <w:t xml:space="preserve"> </w:t>
        </w:r>
        <w:r w:rsidRPr="0041018C">
          <w:t>can</w:t>
        </w:r>
        <w:r w:rsidR="00BD65C0">
          <w:t xml:space="preserve"> </w:t>
        </w:r>
        <w:r w:rsidRPr="0041018C">
          <w:t>synchronize</w:t>
        </w:r>
        <w:r w:rsidR="00BD65C0">
          <w:t xml:space="preserve"> </w:t>
        </w:r>
        <w:r w:rsidRPr="0041018C">
          <w:t>or</w:t>
        </w:r>
        <w:r w:rsidR="00BD65C0">
          <w:t xml:space="preserve"> </w:t>
        </w:r>
        <w:r w:rsidRPr="0041018C">
          <w:t>merge</w:t>
        </w:r>
        <w:r w:rsidR="00BD65C0">
          <w:t xml:space="preserve"> </w:t>
        </w:r>
        <w:r w:rsidRPr="0041018C">
          <w:t>files</w:t>
        </w:r>
        <w:r w:rsidR="00BD65C0">
          <w:t xml:space="preserve"> </w:t>
        </w:r>
        <w:r w:rsidRPr="0041018C">
          <w:t>and</w:t>
        </w:r>
        <w:r w:rsidR="00BD65C0">
          <w:t xml:space="preserve"> </w:t>
        </w:r>
        <w:r w:rsidRPr="0041018C">
          <w:t>revision</w:t>
        </w:r>
        <w:r w:rsidR="00BD65C0">
          <w:t xml:space="preserve"> </w:t>
        </w:r>
        <w:r w:rsidRPr="0041018C">
          <w:t>histories</w:t>
        </w:r>
        <w:r w:rsidR="00BD65C0">
          <w:t xml:space="preserve"> </w:t>
        </w:r>
        <w:r w:rsidRPr="0041018C">
          <w:t>between</w:t>
        </w:r>
        <w:r w:rsidR="00BD65C0">
          <w:t xml:space="preserve"> </w:t>
        </w:r>
        <w:r w:rsidRPr="0041018C">
          <w:t>git-tracked</w:t>
        </w:r>
        <w:r w:rsidR="00BD65C0">
          <w:t xml:space="preserve"> </w:t>
        </w:r>
        <w:r w:rsidRPr="0041018C">
          <w:t>folders</w:t>
        </w:r>
        <w:r w:rsidR="00BD65C0">
          <w:t xml:space="preserve"> </w:t>
        </w:r>
        <w:r w:rsidRPr="0041018C">
          <w:t>on</w:t>
        </w:r>
        <w:r w:rsidR="00BD65C0">
          <w:t xml:space="preserve"> </w:t>
        </w:r>
        <w:r w:rsidRPr="0041018C">
          <w:t>your</w:t>
        </w:r>
        <w:r w:rsidR="00BD65C0">
          <w:t xml:space="preserve"> </w:t>
        </w:r>
        <w:r w:rsidRPr="0041018C">
          <w:t>local</w:t>
        </w:r>
        <w:r w:rsidR="00BD65C0">
          <w:t xml:space="preserve"> </w:t>
        </w:r>
        <w:r w:rsidRPr="0041018C">
          <w:t>computer</w:t>
        </w:r>
        <w:r w:rsidR="00BD65C0">
          <w:t xml:space="preserve"> </w:t>
        </w:r>
        <w:r w:rsidRPr="0041018C">
          <w:t>and</w:t>
        </w:r>
        <w:r w:rsidR="00BD65C0">
          <w:t xml:space="preserve"> </w:t>
        </w:r>
        <w:r w:rsidRPr="0041018C">
          <w:t>a</w:t>
        </w:r>
        <w:r w:rsidR="00BD65C0">
          <w:t xml:space="preserve"> </w:t>
        </w:r>
        <w:r w:rsidRPr="0041018C">
          <w:t>centralized</w:t>
        </w:r>
        <w:r w:rsidR="00BD65C0">
          <w:t xml:space="preserve"> </w:t>
        </w:r>
        <w:r w:rsidRPr="0041018C">
          <w:t>version</w:t>
        </w:r>
        <w:r w:rsidR="00BD65C0">
          <w:t xml:space="preserve"> </w:t>
        </w:r>
        <w:r w:rsidRPr="0041018C">
          <w:t>online;</w:t>
        </w:r>
        <w:r w:rsidR="00BD65C0">
          <w:t xml:space="preserve"> </w:t>
        </w:r>
        <w:r w:rsidRPr="0041018C">
          <w:t>and</w:t>
        </w:r>
        <w:r w:rsidR="00BD65C0">
          <w:t xml:space="preserve"> </w:t>
        </w:r>
        <w:r w:rsidRPr="0041018C">
          <w:rPr>
            <w:i/>
          </w:rPr>
          <w:t>GitHub</w:t>
        </w:r>
        <w:r w:rsidR="00BD65C0">
          <w:rPr>
            <w:i/>
          </w:rPr>
          <w:t xml:space="preserve"> </w:t>
        </w:r>
        <w:r w:rsidRPr="0041018C">
          <w:rPr>
            <w:i/>
          </w:rPr>
          <w:t>Desktop</w:t>
        </w:r>
        <w:r w:rsidR="00BD65C0">
          <w:t xml:space="preserve"> </w:t>
        </w:r>
        <w:r w:rsidRPr="0041018C">
          <w:t>is</w:t>
        </w:r>
        <w:r w:rsidR="00BD65C0">
          <w:t xml:space="preserve"> </w:t>
        </w:r>
        <w:r w:rsidRPr="0041018C">
          <w:t>a</w:t>
        </w:r>
        <w:r w:rsidR="00BD65C0">
          <w:t xml:space="preserve"> </w:t>
        </w:r>
        <w:r w:rsidRPr="0041018C">
          <w:t>user-friendly</w:t>
        </w:r>
        <w:r w:rsidR="00BD65C0">
          <w:t xml:space="preserve"> </w:t>
        </w:r>
        <w:r w:rsidRPr="0041018C">
          <w:t>program</w:t>
        </w:r>
        <w:r w:rsidR="00BD65C0">
          <w:t xml:space="preserve"> </w:t>
        </w:r>
        <w:r w:rsidRPr="0041018C">
          <w:t>that</w:t>
        </w:r>
        <w:r w:rsidR="00BD65C0">
          <w:t xml:space="preserve"> </w:t>
        </w:r>
        <w:r w:rsidRPr="0041018C">
          <w:t>makes</w:t>
        </w:r>
        <w:r w:rsidR="00BD65C0">
          <w:t xml:space="preserve"> </w:t>
        </w:r>
        <w:r w:rsidRPr="0041018C">
          <w:t>it</w:t>
        </w:r>
        <w:r w:rsidR="00BD65C0">
          <w:t xml:space="preserve"> </w:t>
        </w:r>
        <w:r w:rsidRPr="0041018C">
          <w:t>easy</w:t>
        </w:r>
        <w:r w:rsidR="00BD65C0">
          <w:t xml:space="preserve"> </w:t>
        </w:r>
        <w:r w:rsidRPr="0041018C">
          <w:t>to</w:t>
        </w:r>
        <w:r w:rsidR="00BD65C0">
          <w:t xml:space="preserve"> </w:t>
        </w:r>
        <w:r w:rsidRPr="0041018C">
          <w:t>use</w:t>
        </w:r>
        <w:r w:rsidR="00BD65C0">
          <w:t xml:space="preserve"> </w:t>
        </w:r>
        <w:r w:rsidRPr="0041018C">
          <w:t>both.</w:t>
        </w:r>
        <w:r w:rsidR="00BD65C0">
          <w:t xml:space="preserve"> </w:t>
        </w:r>
        <w:r w:rsidRPr="0041018C">
          <w:t>(Or</w:t>
        </w:r>
        <w:r w:rsidR="00BD65C0">
          <w:t xml:space="preserve"> </w:t>
        </w:r>
        <w:r w:rsidRPr="0041018C">
          <w:t>not:</w:t>
        </w:r>
        <w:r w:rsidR="00BD65C0">
          <w:t xml:space="preserve"> </w:t>
        </w:r>
        <w:r w:rsidRPr="0041018C">
          <w:t>GH</w:t>
        </w:r>
        <w:r w:rsidR="00BD65C0">
          <w:t xml:space="preserve"> </w:t>
        </w:r>
        <w:r w:rsidRPr="0041018C">
          <w:t>Desk</w:t>
        </w:r>
        <w:r w:rsidRPr="0041018C">
          <w:t>top</w:t>
        </w:r>
        <w:r w:rsidR="00BD65C0">
          <w:t xml:space="preserve"> </w:t>
        </w:r>
        <w:r w:rsidRPr="0041018C">
          <w:t>also</w:t>
        </w:r>
        <w:r w:rsidR="00BD65C0">
          <w:t xml:space="preserve"> </w:t>
        </w:r>
        <w:r w:rsidRPr="0041018C">
          <w:t>works</w:t>
        </w:r>
        <w:r w:rsidR="00BD65C0">
          <w:t xml:space="preserve"> </w:t>
        </w:r>
        <w:r w:rsidRPr="0041018C">
          <w:t>just</w:t>
        </w:r>
        <w:r w:rsidR="00BD65C0">
          <w:t xml:space="preserve"> </w:t>
        </w:r>
        <w:r w:rsidRPr="0041018C">
          <w:t>fine</w:t>
        </w:r>
        <w:r w:rsidR="00BD65C0">
          <w:t xml:space="preserve"> </w:t>
        </w:r>
        <w:r w:rsidRPr="0041018C">
          <w:t>without</w:t>
        </w:r>
        <w:r w:rsidR="00BD65C0">
          <w:t xml:space="preserve"> </w:t>
        </w:r>
        <w:r w:rsidRPr="0041018C">
          <w:t>sharing</w:t>
        </w:r>
        <w:r w:rsidR="00BD65C0">
          <w:t xml:space="preserve"> </w:t>
        </w:r>
        <w:r w:rsidRPr="0041018C">
          <w:t>anything</w:t>
        </w:r>
        <w:r w:rsidR="00BD65C0">
          <w:t xml:space="preserve"> </w:t>
        </w:r>
        <w:r w:rsidRPr="0041018C">
          <w:t>to</w:t>
        </w:r>
        <w:r w:rsidR="00BD65C0">
          <w:t xml:space="preserve"> </w:t>
        </w:r>
        <w:r w:rsidRPr="0041018C">
          <w:t>the</w:t>
        </w:r>
        <w:r w:rsidR="00BD65C0">
          <w:t xml:space="preserve"> </w:t>
        </w:r>
        <w:r w:rsidRPr="0041018C">
          <w:t>cloud.)</w:t>
        </w:r>
      </w:ins>
    </w:p>
    <w:p w14:paraId="5434E373" w14:textId="4A742C8B" w:rsidR="0079011C" w:rsidRPr="0041018C" w:rsidRDefault="00863BA2" w:rsidP="0041018C">
      <w:pPr>
        <w:pStyle w:val="BodyText"/>
        <w:rPr>
          <w:ins w:id="466" w:author="proposal to full draft" w:date="2020-09-05T14:52:00Z"/>
        </w:rPr>
      </w:pPr>
      <w:ins w:id="467" w:author="proposal to full draft" w:date="2020-09-05T14:52:00Z">
        <w:r w:rsidRPr="0041018C">
          <w:t>What</w:t>
        </w:r>
        <w:r w:rsidR="00BD65C0">
          <w:t xml:space="preserve"> </w:t>
        </w:r>
        <w:r w:rsidRPr="0041018C">
          <w:t>makes</w:t>
        </w:r>
        <w:r w:rsidR="00BD65C0">
          <w:t xml:space="preserve"> </w:t>
        </w:r>
        <w:r w:rsidRPr="0041018C">
          <w:t>this</w:t>
        </w:r>
        <w:r w:rsidR="00BD65C0">
          <w:t xml:space="preserve"> </w:t>
        </w:r>
        <w:r w:rsidRPr="0041018C">
          <w:t>system</w:t>
        </w:r>
        <w:r w:rsidR="00BD65C0">
          <w:t xml:space="preserve"> </w:t>
        </w:r>
        <w:r w:rsidRPr="0041018C">
          <w:t>different</w:t>
        </w:r>
        <w:r w:rsidR="00BD65C0">
          <w:t xml:space="preserve"> </w:t>
        </w:r>
        <w:r w:rsidRPr="0041018C">
          <w:t>is</w:t>
        </w:r>
        <w:r w:rsidR="00BD65C0">
          <w:t xml:space="preserve"> </w:t>
        </w:r>
        <w:r w:rsidRPr="0041018C">
          <w:t>that</w:t>
        </w:r>
        <w:r w:rsidR="00BD65C0">
          <w:t xml:space="preserve"> </w:t>
        </w:r>
        <w:r w:rsidRPr="0041018C">
          <w:t>every</w:t>
        </w:r>
        <w:r w:rsidR="00BD65C0">
          <w:t xml:space="preserve"> </w:t>
        </w:r>
        <w:r w:rsidRPr="0041018C">
          <w:t>change</w:t>
        </w:r>
        <w:r w:rsidR="00BD65C0">
          <w:t xml:space="preserve"> </w:t>
        </w:r>
        <w:r w:rsidRPr="0041018C">
          <w:t>must</w:t>
        </w:r>
        <w:r w:rsidR="00BD65C0">
          <w:t xml:space="preserve"> </w:t>
        </w:r>
        <w:r w:rsidRPr="0041018C">
          <w:t>be</w:t>
        </w:r>
        <w:r w:rsidR="00BD65C0">
          <w:t xml:space="preserve"> </w:t>
        </w:r>
        <w:r w:rsidRPr="0041018C">
          <w:t>labeled</w:t>
        </w:r>
        <w:r w:rsidR="00BD65C0">
          <w:t xml:space="preserve"> </w:t>
        </w:r>
        <w:r w:rsidRPr="0041018C">
          <w:t>in</w:t>
        </w:r>
        <w:r w:rsidR="00BD65C0">
          <w:t xml:space="preserve"> </w:t>
        </w:r>
        <w:r w:rsidRPr="0041018C">
          <w:t>order</w:t>
        </w:r>
        <w:r w:rsidR="00BD65C0">
          <w:t xml:space="preserve"> </w:t>
        </w:r>
        <w:r w:rsidRPr="0041018C">
          <w:t>to</w:t>
        </w:r>
        <w:r w:rsidR="00BD65C0">
          <w:t xml:space="preserve"> </w:t>
        </w:r>
        <w:r w:rsidRPr="0041018C">
          <w:t>be</w:t>
        </w:r>
        <w:r w:rsidR="00BD65C0">
          <w:t xml:space="preserve"> </w:t>
        </w:r>
        <w:r w:rsidRPr="0041018C">
          <w:t>logged:</w:t>
        </w:r>
        <w:r w:rsidR="00BD65C0">
          <w:t xml:space="preserve"> </w:t>
        </w:r>
        <w:r w:rsidRPr="0041018C">
          <w:t>the</w:t>
        </w:r>
        <w:r w:rsidR="00BD65C0">
          <w:t xml:space="preserve"> </w:t>
        </w:r>
        <w:r w:rsidRPr="0041018C">
          <w:t>system</w:t>
        </w:r>
        <w:r w:rsidR="00BD65C0">
          <w:t xml:space="preserve"> </w:t>
        </w:r>
        <w:r w:rsidRPr="0041018C">
          <w:t>prompts</w:t>
        </w:r>
        <w:r w:rsidR="00BD65C0">
          <w:t xml:space="preserve"> </w:t>
        </w:r>
        <w:r w:rsidRPr="0041018C">
          <w:t>you</w:t>
        </w:r>
        <w:r w:rsidR="00BD65C0">
          <w:t xml:space="preserve"> </w:t>
        </w:r>
        <w:r w:rsidRPr="0041018C">
          <w:t>to</w:t>
        </w:r>
        <w:r w:rsidR="00BD65C0">
          <w:t xml:space="preserve"> </w:t>
        </w:r>
        <w:r w:rsidRPr="0041018C">
          <w:t>write</w:t>
        </w:r>
      </w:ins>
      <w:r w:rsidR="00BD65C0">
        <w:rPr>
          <w:rPrChange w:id="468" w:author="proposal to full draft" w:date="2020-09-05T14:52:00Z">
            <w:rPr>
              <w:rFonts w:ascii="Garamond" w:hAnsi="Garamond"/>
              <w:color w:val="000000"/>
            </w:rPr>
          </w:rPrChange>
        </w:rPr>
        <w:t xml:space="preserve"> </w:t>
      </w:r>
      <w:r w:rsidRPr="0041018C">
        <w:rPr>
          <w:rPrChange w:id="469" w:author="proposal to full draft" w:date="2020-09-05T14:52:00Z">
            <w:rPr>
              <w:rFonts w:ascii="Garamond" w:hAnsi="Garamond"/>
              <w:color w:val="000000"/>
            </w:rPr>
          </w:rPrChange>
        </w:rPr>
        <w:t>a</w:t>
      </w:r>
      <w:r w:rsidR="00BD65C0">
        <w:rPr>
          <w:rPrChange w:id="470" w:author="proposal to full draft" w:date="2020-09-05T14:52:00Z">
            <w:rPr>
              <w:rFonts w:ascii="Garamond" w:hAnsi="Garamond"/>
              <w:color w:val="000000"/>
            </w:rPr>
          </w:rPrChange>
        </w:rPr>
        <w:t xml:space="preserve"> </w:t>
      </w:r>
      <w:r w:rsidRPr="0041018C">
        <w:rPr>
          <w:rPrChange w:id="471" w:author="proposal to full draft" w:date="2020-09-05T14:52:00Z">
            <w:rPr>
              <w:rFonts w:ascii="Garamond" w:hAnsi="Garamond"/>
              <w:color w:val="000000"/>
            </w:rPr>
          </w:rPrChange>
        </w:rPr>
        <w:t>short</w:t>
      </w:r>
      <w:r w:rsidR="00BD65C0">
        <w:rPr>
          <w:rPrChange w:id="472" w:author="proposal to full draft" w:date="2020-09-05T14:52:00Z">
            <w:rPr>
              <w:rFonts w:ascii="Garamond" w:hAnsi="Garamond"/>
              <w:color w:val="000000"/>
            </w:rPr>
          </w:rPrChange>
        </w:rPr>
        <w:t xml:space="preserve"> </w:t>
      </w:r>
      <w:r w:rsidRPr="0041018C">
        <w:rPr>
          <w:rPrChange w:id="473" w:author="proposal to full draft" w:date="2020-09-05T14:52:00Z">
            <w:rPr>
              <w:rFonts w:ascii="Garamond" w:hAnsi="Garamond"/>
              <w:color w:val="000000"/>
            </w:rPr>
          </w:rPrChange>
        </w:rPr>
        <w:t>summary</w:t>
      </w:r>
      <w:r w:rsidR="00BD65C0">
        <w:rPr>
          <w:rPrChange w:id="474" w:author="proposal to full draft" w:date="2020-09-05T14:52:00Z">
            <w:rPr>
              <w:rFonts w:ascii="Garamond" w:hAnsi="Garamond"/>
              <w:color w:val="000000"/>
            </w:rPr>
          </w:rPrChange>
        </w:rPr>
        <w:t xml:space="preserve"> </w:t>
      </w:r>
      <w:r w:rsidRPr="0041018C">
        <w:rPr>
          <w:rPrChange w:id="475" w:author="proposal to full draft" w:date="2020-09-05T14:52:00Z">
            <w:rPr>
              <w:rFonts w:ascii="Garamond" w:hAnsi="Garamond"/>
              <w:color w:val="000000"/>
            </w:rPr>
          </w:rPrChange>
        </w:rPr>
        <w:t>statement</w:t>
      </w:r>
      <w:r w:rsidR="00BD65C0">
        <w:rPr>
          <w:rPrChange w:id="476" w:author="proposal to full draft" w:date="2020-09-05T14:52:00Z">
            <w:rPr>
              <w:rFonts w:ascii="Garamond" w:hAnsi="Garamond"/>
              <w:color w:val="000000"/>
            </w:rPr>
          </w:rPrChange>
        </w:rPr>
        <w:t xml:space="preserve"> </w:t>
      </w:r>
      <w:del w:id="477" w:author="proposal to full draft" w:date="2020-09-05T14:52:00Z">
        <w:r w:rsidR="00F31254" w:rsidRPr="00F31254">
          <w:rPr>
            <w:rFonts w:ascii="Garamond" w:eastAsia="Times New Roman" w:hAnsi="Garamond" w:cs="Arial"/>
            <w:color w:val="000000"/>
          </w:rPr>
          <w:delText xml:space="preserve">of what’s new in each snapshot you </w:delText>
        </w:r>
      </w:del>
      <w:ins w:id="478" w:author="proposal to full draft" w:date="2020-09-05T14:52:00Z">
        <w:r w:rsidRPr="0041018C">
          <w:t>before</w:t>
        </w:r>
        <w:r w:rsidR="00BD65C0">
          <w:t xml:space="preserve"> </w:t>
        </w:r>
        <w:r w:rsidRPr="0041018C">
          <w:t>it</w:t>
        </w:r>
        <w:r w:rsidR="00BD65C0">
          <w:t xml:space="preserve"> </w:t>
        </w:r>
        <w:r w:rsidRPr="0041018C">
          <w:t>will</w:t>
        </w:r>
        <w:r w:rsidR="00BD65C0">
          <w:t xml:space="preserve"> </w:t>
        </w:r>
        <w:r w:rsidRPr="0041018C">
          <w:t>enter</w:t>
        </w:r>
        <w:r w:rsidR="00BD65C0">
          <w:t xml:space="preserve"> </w:t>
        </w:r>
        <w:r w:rsidRPr="0041018C">
          <w:t>it</w:t>
        </w:r>
        <w:r w:rsidR="00BD65C0">
          <w:t xml:space="preserve"> </w:t>
        </w:r>
        <w:r w:rsidRPr="0041018C">
          <w:t>in</w:t>
        </w:r>
        <w:r w:rsidR="00BD65C0">
          <w:t xml:space="preserve"> </w:t>
        </w:r>
        <w:r w:rsidRPr="0041018C">
          <w:t>the</w:t>
        </w:r>
        <w:r w:rsidR="00BD65C0">
          <w:t xml:space="preserve"> </w:t>
        </w:r>
        <w:r w:rsidRPr="0041018C">
          <w:t>history.</w:t>
        </w:r>
        <w:r w:rsidR="00BD65C0">
          <w:t xml:space="preserve"> </w:t>
        </w:r>
        <w:r w:rsidRPr="0041018C">
          <w:t>Git</w:t>
        </w:r>
        <w:r w:rsidR="00BD65C0">
          <w:t xml:space="preserve"> </w:t>
        </w:r>
        <w:r w:rsidRPr="0041018C">
          <w:t>calls</w:t>
        </w:r>
        <w:r w:rsidR="00BD65C0">
          <w:t xml:space="preserve"> </w:t>
        </w:r>
        <w:r w:rsidRPr="0041018C">
          <w:t>these</w:t>
        </w:r>
        <w:r w:rsidR="00BD65C0">
          <w:t xml:space="preserve"> </w:t>
        </w:r>
        <w:r w:rsidRPr="0041018C">
          <w:t>“</w:t>
        </w:r>
      </w:ins>
      <w:r w:rsidRPr="0041018C">
        <w:rPr>
          <w:rPrChange w:id="479" w:author="proposal to full draft" w:date="2020-09-05T14:52:00Z">
            <w:rPr>
              <w:rFonts w:ascii="Garamond" w:hAnsi="Garamond"/>
              <w:color w:val="000000"/>
            </w:rPr>
          </w:rPrChange>
        </w:rPr>
        <w:t>commit</w:t>
      </w:r>
      <w:r w:rsidR="00BD65C0">
        <w:rPr>
          <w:rPrChange w:id="480" w:author="proposal to full draft" w:date="2020-09-05T14:52:00Z">
            <w:rPr>
              <w:rFonts w:ascii="Garamond" w:hAnsi="Garamond"/>
              <w:color w:val="000000"/>
            </w:rPr>
          </w:rPrChange>
        </w:rPr>
        <w:t xml:space="preserve"> </w:t>
      </w:r>
      <w:del w:id="481" w:author="proposal to full draft" w:date="2020-09-05T14:52:00Z">
        <w:r w:rsidR="00F31254" w:rsidRPr="00F31254">
          <w:rPr>
            <w:rFonts w:ascii="Garamond" w:eastAsia="Times New Roman" w:hAnsi="Garamond" w:cs="Arial"/>
            <w:color w:val="000000"/>
          </w:rPr>
          <w:delText>to. When I use a tool like GitHub Desktop, it visually</w:delText>
        </w:r>
      </w:del>
      <w:ins w:id="482" w:author="proposal to full draft" w:date="2020-09-05T14:52:00Z">
        <w:r w:rsidRPr="0041018C">
          <w:t>messages,”</w:t>
        </w:r>
        <w:r w:rsidR="00BD65C0">
          <w:t xml:space="preserve"> </w:t>
        </w:r>
        <w:r w:rsidRPr="0041018C">
          <w:t>and</w:t>
        </w:r>
        <w:r w:rsidR="00BD65C0">
          <w:t xml:space="preserve"> </w:t>
        </w:r>
        <w:r w:rsidRPr="0041018C">
          <w:t>the</w:t>
        </w:r>
        <w:r w:rsidR="00BD65C0">
          <w:t xml:space="preserve"> </w:t>
        </w:r>
        <w:r w:rsidRPr="0041018C">
          <w:t>points</w:t>
        </w:r>
        <w:r w:rsidR="00BD65C0">
          <w:t xml:space="preserve"> </w:t>
        </w:r>
        <w:r w:rsidRPr="0041018C">
          <w:t>in</w:t>
        </w:r>
        <w:r w:rsidR="00BD65C0">
          <w:t xml:space="preserve"> </w:t>
        </w:r>
        <w:r w:rsidRPr="0041018C">
          <w:t>history</w:t>
        </w:r>
        <w:r w:rsidR="00BD65C0">
          <w:t xml:space="preserve"> </w:t>
        </w:r>
        <w:r w:rsidRPr="0041018C">
          <w:t>“commits.”</w:t>
        </w:r>
        <w:r w:rsidR="00BD65C0">
          <w:t xml:space="preserve"> </w:t>
        </w:r>
        <w:r w:rsidRPr="0041018C">
          <w:t>I</w:t>
        </w:r>
        <w:r w:rsidR="00BD65C0">
          <w:t xml:space="preserve"> </w:t>
        </w:r>
        <w:r w:rsidRPr="0041018C">
          <w:t>kind</w:t>
        </w:r>
        <w:r w:rsidR="00BD65C0">
          <w:t xml:space="preserve"> </w:t>
        </w:r>
        <w:r w:rsidRPr="0041018C">
          <w:t>of</w:t>
        </w:r>
        <w:r w:rsidR="00BD65C0">
          <w:t xml:space="preserve"> </w:t>
        </w:r>
        <w:r w:rsidRPr="0041018C">
          <w:t>love</w:t>
        </w:r>
        <w:r w:rsidR="00BD65C0">
          <w:t xml:space="preserve"> </w:t>
        </w:r>
        <w:r w:rsidRPr="0041018C">
          <w:t>the</w:t>
        </w:r>
        <w:r w:rsidR="00BD65C0">
          <w:t xml:space="preserve"> </w:t>
        </w:r>
        <w:r w:rsidRPr="0041018C">
          <w:t>energy</w:t>
        </w:r>
        <w:r w:rsidR="00BD65C0">
          <w:t xml:space="preserve"> </w:t>
        </w:r>
        <w:r w:rsidRPr="0041018C">
          <w:t>of</w:t>
        </w:r>
        <w:r w:rsidR="00BD65C0">
          <w:t xml:space="preserve"> </w:t>
        </w:r>
        <w:r w:rsidRPr="0041018C">
          <w:t>that.</w:t>
        </w:r>
        <w:r w:rsidR="00BD65C0">
          <w:t xml:space="preserve"> </w:t>
        </w:r>
        <w:r w:rsidRPr="0041018C">
          <w:t>It’s</w:t>
        </w:r>
        <w:r w:rsidR="00BD65C0">
          <w:t xml:space="preserve"> </w:t>
        </w:r>
        <w:r w:rsidRPr="0041018C">
          <w:t>like,</w:t>
        </w:r>
        <w:r w:rsidR="00BD65C0">
          <w:t xml:space="preserve"> </w:t>
        </w:r>
        <w:r w:rsidRPr="0041018C">
          <w:t>“Okay,</w:t>
        </w:r>
        <w:r w:rsidR="00BD65C0">
          <w:t xml:space="preserve"> </w:t>
        </w:r>
        <w:r w:rsidRPr="0041018C">
          <w:t>I</w:t>
        </w:r>
        <w:r w:rsidR="00BD65C0">
          <w:t xml:space="preserve"> </w:t>
        </w:r>
        <w:r w:rsidRPr="0041018C">
          <w:t>know</w:t>
        </w:r>
        <w:r w:rsidR="00BD65C0">
          <w:t xml:space="preserve"> </w:t>
        </w:r>
        <w:r w:rsidRPr="0041018C">
          <w:t>you’ve</w:t>
        </w:r>
        <w:r w:rsidR="00BD65C0">
          <w:t xml:space="preserve"> </w:t>
        </w:r>
        <w:r w:rsidRPr="0041018C">
          <w:t>saved</w:t>
        </w:r>
        <w:r w:rsidR="00BD65C0">
          <w:t xml:space="preserve"> </w:t>
        </w:r>
        <w:r w:rsidRPr="0041018C">
          <w:t>this</w:t>
        </w:r>
        <w:r w:rsidR="00BD65C0">
          <w:t xml:space="preserve"> </w:t>
        </w:r>
        <w:r w:rsidRPr="0041018C">
          <w:t>file,</w:t>
        </w:r>
        <w:r w:rsidR="00BD65C0">
          <w:t xml:space="preserve"> </w:t>
        </w:r>
        <w:r w:rsidRPr="0041018C">
          <w:t>but</w:t>
        </w:r>
        <w:r w:rsidR="00BD65C0">
          <w:t xml:space="preserve"> </w:t>
        </w:r>
        <w:r w:rsidRPr="0041018C">
          <w:t>are</w:t>
        </w:r>
        <w:r w:rsidR="00BD65C0">
          <w:t xml:space="preserve"> </w:t>
        </w:r>
        <w:r w:rsidRPr="0041018C">
          <w:t>you</w:t>
        </w:r>
        <w:r w:rsidR="00BD65C0">
          <w:t xml:space="preserve"> </w:t>
        </w:r>
        <w:r w:rsidRPr="0041018C">
          <w:t>ready</w:t>
        </w:r>
        <w:r w:rsidR="00BD65C0">
          <w:t xml:space="preserve"> </w:t>
        </w:r>
        <w:r w:rsidRPr="0041018C">
          <w:t>to</w:t>
        </w:r>
        <w:r w:rsidR="00BD65C0">
          <w:t xml:space="preserve"> </w:t>
        </w:r>
        <w:r w:rsidRPr="0041018C">
          <w:t>commit</w:t>
        </w:r>
        <w:r w:rsidR="00BD65C0">
          <w:t xml:space="preserve"> </w:t>
        </w:r>
        <w:r w:rsidRPr="0041018C">
          <w:t>to</w:t>
        </w:r>
        <w:r w:rsidR="00BD65C0">
          <w:t xml:space="preserve"> </w:t>
        </w:r>
        <w:r w:rsidRPr="0041018C">
          <w:t>it?</w:t>
        </w:r>
        <w:r w:rsidR="00BD65C0">
          <w:t xml:space="preserve"> </w:t>
        </w:r>
        <w:r w:rsidRPr="0041018C">
          <w:t>Is</w:t>
        </w:r>
        <w:r w:rsidR="00BD65C0">
          <w:t xml:space="preserve"> </w:t>
        </w:r>
        <w:r w:rsidRPr="0041018C">
          <w:t>this</w:t>
        </w:r>
        <w:r w:rsidR="00BD65C0">
          <w:t xml:space="preserve"> </w:t>
        </w:r>
        <w:r w:rsidRPr="0041018C">
          <w:t>an</w:t>
        </w:r>
        <w:r w:rsidR="00BD65C0">
          <w:t xml:space="preserve"> </w:t>
        </w:r>
        <w:r w:rsidRPr="0041018C">
          <w:t>official</w:t>
        </w:r>
        <w:r w:rsidR="00BD65C0">
          <w:t xml:space="preserve"> </w:t>
        </w:r>
        <w:r w:rsidRPr="0041018C">
          <w:t>version</w:t>
        </w:r>
        <w:r w:rsidR="00BD65C0">
          <w:t xml:space="preserve"> </w:t>
        </w:r>
        <w:r w:rsidRPr="0041018C">
          <w:t>you’d</w:t>
        </w:r>
        <w:r w:rsidR="00BD65C0">
          <w:t xml:space="preserve"> </w:t>
        </w:r>
        <w:r w:rsidRPr="0041018C">
          <w:t>want</w:t>
        </w:r>
        <w:r w:rsidR="00BD65C0">
          <w:t xml:space="preserve"> </w:t>
        </w:r>
        <w:r w:rsidRPr="0041018C">
          <w:t>to</w:t>
        </w:r>
        <w:r w:rsidR="00BD65C0">
          <w:t xml:space="preserve"> </w:t>
        </w:r>
        <w:r w:rsidRPr="0041018C">
          <w:t>look</w:t>
        </w:r>
        <w:r w:rsidR="00BD65C0">
          <w:t xml:space="preserve"> </w:t>
        </w:r>
        <w:r w:rsidRPr="0041018C">
          <w:t>at</w:t>
        </w:r>
        <w:r w:rsidR="00BD65C0">
          <w:t xml:space="preserve"> </w:t>
        </w:r>
        <w:r w:rsidRPr="0041018C">
          <w:t>again</w:t>
        </w:r>
        <w:r w:rsidR="00BD65C0">
          <w:t xml:space="preserve"> </w:t>
        </w:r>
        <w:r w:rsidRPr="0041018C">
          <w:t>later?”</w:t>
        </w:r>
        <w:r w:rsidR="00BD65C0">
          <w:t xml:space="preserve"> </w:t>
        </w:r>
        <w:r w:rsidRPr="0041018C">
          <w:t>P</w:t>
        </w:r>
        <w:r w:rsidRPr="0041018C">
          <w:t>ausing</w:t>
        </w:r>
        <w:r w:rsidR="00BD65C0">
          <w:t xml:space="preserve"> </w:t>
        </w:r>
        <w:r w:rsidRPr="0041018C">
          <w:t>to</w:t>
        </w:r>
        <w:r w:rsidR="00BD65C0">
          <w:t xml:space="preserve"> </w:t>
        </w:r>
        <w:r w:rsidRPr="0041018C">
          <w:t>commit</w:t>
        </w:r>
        <w:r w:rsidR="00BD65C0">
          <w:t>—</w:t>
        </w:r>
        <w:r w:rsidRPr="0041018C">
          <w:t>even</w:t>
        </w:r>
        <w:r w:rsidR="00BD65C0">
          <w:t xml:space="preserve"> </w:t>
        </w:r>
        <w:r w:rsidRPr="0041018C">
          <w:t>to</w:t>
        </w:r>
        <w:r w:rsidR="00BD65C0">
          <w:t xml:space="preserve"> </w:t>
        </w:r>
        <w:r w:rsidRPr="0041018C">
          <w:t>decide</w:t>
        </w:r>
        <w:r w:rsidR="00BD65C0">
          <w:t xml:space="preserve"> </w:t>
        </w:r>
        <w:r w:rsidRPr="0041018C">
          <w:rPr>
            <w:i/>
          </w:rPr>
          <w:t>whether</w:t>
        </w:r>
        <w:r w:rsidR="00BD65C0">
          <w:t xml:space="preserve"> </w:t>
        </w:r>
        <w:r w:rsidRPr="0041018C">
          <w:t>to</w:t>
        </w:r>
        <w:r w:rsidR="00BD65C0">
          <w:t xml:space="preserve"> </w:t>
        </w:r>
        <w:r w:rsidRPr="0041018C">
          <w:t>commit</w:t>
        </w:r>
        <w:r w:rsidR="00BD65C0">
          <w:t>—</w:t>
        </w:r>
        <w:r w:rsidRPr="0041018C">
          <w:t>opens</w:t>
        </w:r>
        <w:r w:rsidR="00BD65C0">
          <w:t xml:space="preserve"> </w:t>
        </w:r>
        <w:r w:rsidRPr="0041018C">
          <w:t>up</w:t>
        </w:r>
        <w:r w:rsidR="00BD65C0">
          <w:t xml:space="preserve"> </w:t>
        </w:r>
        <w:r w:rsidRPr="0041018C">
          <w:t>a</w:t>
        </w:r>
        <w:r w:rsidR="00BD65C0">
          <w:t xml:space="preserve"> </w:t>
        </w:r>
        <w:r w:rsidRPr="0041018C">
          <w:t>space</w:t>
        </w:r>
        <w:r w:rsidR="00BD65C0">
          <w:t xml:space="preserve"> </w:t>
        </w:r>
        <w:r w:rsidRPr="0041018C">
          <w:t>for</w:t>
        </w:r>
        <w:r w:rsidR="00BD65C0">
          <w:t xml:space="preserve"> </w:t>
        </w:r>
        <w:r w:rsidRPr="0041018C">
          <w:t>reflection</w:t>
        </w:r>
        <w:r w:rsidR="00BD65C0">
          <w:t xml:space="preserve"> </w:t>
        </w:r>
        <w:r w:rsidRPr="0041018C">
          <w:rPr>
            <w:i/>
          </w:rPr>
          <w:t>in</w:t>
        </w:r>
        <w:r w:rsidR="00BD65C0">
          <w:rPr>
            <w:i/>
          </w:rPr>
          <w:t xml:space="preserve"> </w:t>
        </w:r>
        <w:r w:rsidRPr="0041018C">
          <w:rPr>
            <w:i/>
          </w:rPr>
          <w:t>the</w:t>
        </w:r>
        <w:r w:rsidR="00BD65C0">
          <w:rPr>
            <w:i/>
          </w:rPr>
          <w:t xml:space="preserve"> </w:t>
        </w:r>
        <w:r w:rsidRPr="0041018C">
          <w:rPr>
            <w:i/>
          </w:rPr>
          <w:t>middle</w:t>
        </w:r>
        <w:r w:rsidR="00BD65C0">
          <w:rPr>
            <w:i/>
          </w:rPr>
          <w:t xml:space="preserve"> </w:t>
        </w:r>
        <w:r w:rsidRPr="0041018C">
          <w:rPr>
            <w:i/>
          </w:rPr>
          <w:t>of</w:t>
        </w:r>
        <w:r w:rsidR="00BD65C0">
          <w:rPr>
            <w:i/>
          </w:rPr>
          <w:t xml:space="preserve"> </w:t>
        </w:r>
        <w:r w:rsidRPr="0041018C">
          <w:rPr>
            <w:i/>
          </w:rPr>
          <w:t>the</w:t>
        </w:r>
        <w:r w:rsidR="00BD65C0">
          <w:rPr>
            <w:i/>
          </w:rPr>
          <w:t xml:space="preserve"> </w:t>
        </w:r>
        <w:r w:rsidRPr="0041018C">
          <w:rPr>
            <w:i/>
          </w:rPr>
          <w:t>writing</w:t>
        </w:r>
        <w:r w:rsidR="00BD65C0">
          <w:rPr>
            <w:i/>
          </w:rPr>
          <w:t xml:space="preserve"> </w:t>
        </w:r>
        <w:r w:rsidRPr="0041018C">
          <w:rPr>
            <w:i/>
          </w:rPr>
          <w:t>process</w:t>
        </w:r>
        <w:r w:rsidRPr="0041018C">
          <w:t>.</w:t>
        </w:r>
        <w:r w:rsidR="00BD65C0">
          <w:t xml:space="preserve"> </w:t>
        </w:r>
        <w:r w:rsidRPr="0041018C">
          <w:t>Committing</w:t>
        </w:r>
        <w:r w:rsidR="00BD65C0">
          <w:t xml:space="preserve"> </w:t>
        </w:r>
        <w:r w:rsidRPr="0041018C">
          <w:t>asks</w:t>
        </w:r>
        <w:r w:rsidR="00BD65C0">
          <w:t xml:space="preserve"> </w:t>
        </w:r>
        <w:r w:rsidRPr="0041018C">
          <w:t>me</w:t>
        </w:r>
        <w:r w:rsidR="00BD65C0">
          <w:t xml:space="preserve"> </w:t>
        </w:r>
        <w:r w:rsidRPr="0041018C">
          <w:t>to</w:t>
        </w:r>
        <w:r w:rsidR="00BD65C0">
          <w:t xml:space="preserve"> </w:t>
        </w:r>
        <w:r w:rsidRPr="0041018C">
          <w:t>record</w:t>
        </w:r>
        <w:r w:rsidR="00BD65C0">
          <w:t xml:space="preserve"> </w:t>
        </w:r>
        <w:r w:rsidRPr="0041018C">
          <w:t>not</w:t>
        </w:r>
        <w:r w:rsidR="00BD65C0">
          <w:t xml:space="preserve"> </w:t>
        </w:r>
        <w:r w:rsidRPr="0041018C">
          <w:t>only</w:t>
        </w:r>
        <w:r w:rsidR="00BD65C0">
          <w:t xml:space="preserve"> </w:t>
        </w:r>
        <w:r w:rsidRPr="0041018C">
          <w:t>what’s</w:t>
        </w:r>
        <w:r w:rsidR="00BD65C0">
          <w:t xml:space="preserve"> </w:t>
        </w:r>
        <w:r w:rsidRPr="0041018C">
          <w:t>changed,</w:t>
        </w:r>
        <w:r w:rsidR="00BD65C0">
          <w:t xml:space="preserve"> </w:t>
        </w:r>
        <w:r w:rsidRPr="0041018C">
          <w:t>but</w:t>
        </w:r>
        <w:r w:rsidR="00BD65C0">
          <w:t xml:space="preserve"> </w:t>
        </w:r>
        <w:r w:rsidRPr="0041018C">
          <w:t>also</w:t>
        </w:r>
        <w:r w:rsidR="00BD65C0">
          <w:t xml:space="preserve"> </w:t>
        </w:r>
        <w:r w:rsidRPr="0041018C">
          <w:t>what</w:t>
        </w:r>
        <w:r w:rsidR="00BD65C0">
          <w:t xml:space="preserve"> </w:t>
        </w:r>
        <w:r w:rsidRPr="0041018C">
          <w:t>the</w:t>
        </w:r>
        <w:r w:rsidR="00BD65C0">
          <w:t xml:space="preserve"> </w:t>
        </w:r>
        <w:r w:rsidRPr="0041018C">
          <w:t>goal</w:t>
        </w:r>
        <w:r w:rsidR="00BD65C0">
          <w:t xml:space="preserve"> </w:t>
        </w:r>
        <w:r w:rsidRPr="0041018C">
          <w:t>of</w:t>
        </w:r>
        <w:r w:rsidR="00BD65C0">
          <w:t xml:space="preserve"> </w:t>
        </w:r>
        <w:r w:rsidRPr="0041018C">
          <w:t>changing</w:t>
        </w:r>
        <w:r w:rsidR="00BD65C0">
          <w:t xml:space="preserve"> </w:t>
        </w:r>
        <w:r w:rsidRPr="0041018C">
          <w:t>it</w:t>
        </w:r>
        <w:r w:rsidR="00BD65C0">
          <w:t xml:space="preserve"> </w:t>
        </w:r>
        <w:r w:rsidRPr="0041018C">
          <w:t>was.</w:t>
        </w:r>
        <w:r w:rsidR="00BD65C0">
          <w:t xml:space="preserve"> </w:t>
        </w:r>
        <w:r w:rsidRPr="0041018C">
          <w:t>Commit</w:t>
        </w:r>
        <w:r w:rsidR="00BD65C0">
          <w:t xml:space="preserve"> </w:t>
        </w:r>
        <w:r w:rsidRPr="0041018C">
          <w:t>messages</w:t>
        </w:r>
        <w:r w:rsidR="00BD65C0">
          <w:t xml:space="preserve"> </w:t>
        </w:r>
        <w:r w:rsidRPr="0041018C">
          <w:t>can</w:t>
        </w:r>
        <w:r w:rsidR="00BD65C0">
          <w:t xml:space="preserve"> </w:t>
        </w:r>
        <w:r w:rsidRPr="0041018C">
          <w:t>say</w:t>
        </w:r>
        <w:r w:rsidR="00BD65C0">
          <w:t xml:space="preserve"> </w:t>
        </w:r>
        <w:r w:rsidRPr="0041018C">
          <w:t>what’s</w:t>
        </w:r>
        <w:r w:rsidR="00BD65C0">
          <w:t xml:space="preserve"> </w:t>
        </w:r>
        <w:r w:rsidRPr="0041018C">
          <w:t>new,</w:t>
        </w:r>
        <w:r w:rsidR="00BD65C0">
          <w:t xml:space="preserve"> </w:t>
        </w:r>
        <w:r w:rsidRPr="0041018C">
          <w:t>or</w:t>
        </w:r>
        <w:r w:rsidR="00BD65C0">
          <w:t xml:space="preserve"> </w:t>
        </w:r>
        <w:r w:rsidRPr="0041018C">
          <w:t>what</w:t>
        </w:r>
        <w:r w:rsidR="00BD65C0">
          <w:t xml:space="preserve"> </w:t>
        </w:r>
        <w:r w:rsidRPr="0041018C">
          <w:t>you’re</w:t>
        </w:r>
        <w:r w:rsidR="00BD65C0">
          <w:t xml:space="preserve"> </w:t>
        </w:r>
        <w:r w:rsidRPr="0041018C">
          <w:t>working</w:t>
        </w:r>
        <w:r w:rsidR="00BD65C0">
          <w:t xml:space="preserve"> </w:t>
        </w:r>
        <w:r w:rsidRPr="0041018C">
          <w:t>on,</w:t>
        </w:r>
        <w:r w:rsidR="00BD65C0">
          <w:t xml:space="preserve"> </w:t>
        </w:r>
        <w:r w:rsidRPr="0041018C">
          <w:t>or</w:t>
        </w:r>
        <w:r w:rsidR="00BD65C0">
          <w:t xml:space="preserve"> </w:t>
        </w:r>
        <w:r w:rsidRPr="0041018C">
          <w:t>even</w:t>
        </w:r>
        <w:r w:rsidR="00BD65C0">
          <w:t xml:space="preserve"> </w:t>
        </w:r>
        <w:r w:rsidRPr="0041018C">
          <w:t>what</w:t>
        </w:r>
        <w:r w:rsidR="00BD65C0">
          <w:t xml:space="preserve"> </w:t>
        </w:r>
        <w:r w:rsidRPr="0041018C">
          <w:t>you’re</w:t>
        </w:r>
        <w:r w:rsidR="00BD65C0">
          <w:t xml:space="preserve"> </w:t>
        </w:r>
        <w:r w:rsidRPr="0041018C">
          <w:t>planning</w:t>
        </w:r>
        <w:r w:rsidR="00BD65C0">
          <w:t xml:space="preserve"> </w:t>
        </w:r>
        <w:r w:rsidRPr="0041018C">
          <w:t>to</w:t>
        </w:r>
        <w:r w:rsidR="00BD65C0">
          <w:t xml:space="preserve"> </w:t>
        </w:r>
        <w:r w:rsidRPr="0041018C">
          <w:t>do</w:t>
        </w:r>
        <w:r w:rsidR="00BD65C0">
          <w:t xml:space="preserve"> </w:t>
        </w:r>
        <w:r w:rsidRPr="0041018C">
          <w:t>in</w:t>
        </w:r>
        <w:r w:rsidR="00BD65C0">
          <w:t xml:space="preserve"> </w:t>
        </w:r>
        <w:r w:rsidRPr="0041018C">
          <w:t>the</w:t>
        </w:r>
        <w:r w:rsidR="00BD65C0">
          <w:t xml:space="preserve"> </w:t>
        </w:r>
        <w:r w:rsidRPr="0041018C">
          <w:t>future…</w:t>
        </w:r>
        <w:r w:rsidR="00BD65C0">
          <w:t xml:space="preserve"> </w:t>
        </w:r>
        <w:r w:rsidRPr="0041018C">
          <w:t>or</w:t>
        </w:r>
        <w:r w:rsidR="00BD65C0">
          <w:t xml:space="preserve"> </w:t>
        </w:r>
        <w:r w:rsidRPr="0041018C">
          <w:t>all</w:t>
        </w:r>
        <w:r w:rsidR="00BD65C0">
          <w:t xml:space="preserve"> </w:t>
        </w:r>
        <w:r w:rsidRPr="0041018C">
          <w:t>three.</w:t>
        </w:r>
        <w:r w:rsidR="00BD65C0">
          <w:t xml:space="preserve"> </w:t>
        </w:r>
        <w:r w:rsidRPr="0041018C">
          <w:t>(The</w:t>
        </w:r>
        <w:r w:rsidR="00BD65C0">
          <w:t xml:space="preserve"> </w:t>
        </w:r>
        <w:r w:rsidRPr="0041018C">
          <w:t>structure</w:t>
        </w:r>
        <w:r w:rsidR="00BD65C0">
          <w:t xml:space="preserve"> </w:t>
        </w:r>
        <w:r w:rsidRPr="0041018C">
          <w:t>of</w:t>
        </w:r>
        <w:r w:rsidR="00BD65C0">
          <w:t xml:space="preserve"> </w:t>
        </w:r>
        <w:r w:rsidRPr="0041018C">
          <w:t>a</w:t>
        </w:r>
        <w:r w:rsidR="00BD65C0">
          <w:t xml:space="preserve"> </w:t>
        </w:r>
        <w:r w:rsidRPr="0041018C">
          <w:t>commit</w:t>
        </w:r>
        <w:r w:rsidR="00BD65C0">
          <w:t xml:space="preserve"> </w:t>
        </w:r>
        <w:r w:rsidRPr="0041018C">
          <w:t>message</w:t>
        </w:r>
        <w:r w:rsidR="00BD65C0">
          <w:t xml:space="preserve"> </w:t>
        </w:r>
        <w:r w:rsidRPr="0041018C">
          <w:t>in</w:t>
        </w:r>
        <w:r w:rsidR="00BD65C0">
          <w:t xml:space="preserve"> </w:t>
        </w:r>
        <w:r w:rsidRPr="0041018C">
          <w:t>git</w:t>
        </w:r>
        <w:r w:rsidR="00BD65C0">
          <w:t xml:space="preserve"> </w:t>
        </w:r>
        <w:r w:rsidRPr="0041018C">
          <w:t>is</w:t>
        </w:r>
        <w:r w:rsidR="00BD65C0">
          <w:t xml:space="preserve"> </w:t>
        </w:r>
        <w:r w:rsidRPr="0041018C">
          <w:t>one</w:t>
        </w:r>
        <w:r w:rsidR="00BD65C0">
          <w:t xml:space="preserve"> </w:t>
        </w:r>
        <w:r w:rsidRPr="0041018C">
          <w:t>short</w:t>
        </w:r>
        <w:r w:rsidR="00BD65C0">
          <w:t xml:space="preserve"> </w:t>
        </w:r>
        <w:r w:rsidRPr="0041018C">
          <w:t>required</w:t>
        </w:r>
        <w:r w:rsidR="00BD65C0">
          <w:t xml:space="preserve"> </w:t>
        </w:r>
        <w:r w:rsidRPr="0041018C">
          <w:t>header</w:t>
        </w:r>
        <w:r w:rsidR="00BD65C0">
          <w:t xml:space="preserve"> </w:t>
        </w:r>
        <w:r w:rsidRPr="0041018C">
          <w:t>line,</w:t>
        </w:r>
        <w:r w:rsidR="00BD65C0">
          <w:t xml:space="preserve"> </w:t>
        </w:r>
        <w:r w:rsidRPr="0041018C">
          <w:t>then</w:t>
        </w:r>
        <w:r w:rsidR="00BD65C0">
          <w:t xml:space="preserve"> </w:t>
        </w:r>
        <w:r w:rsidRPr="0041018C">
          <w:t>as</w:t>
        </w:r>
        <w:r w:rsidR="00BD65C0">
          <w:t xml:space="preserve"> </w:t>
        </w:r>
        <w:r w:rsidRPr="0041018C">
          <w:t>much</w:t>
        </w:r>
        <w:r w:rsidR="00BD65C0">
          <w:t xml:space="preserve"> </w:t>
        </w:r>
        <w:r w:rsidRPr="0041018C">
          <w:t>optional</w:t>
        </w:r>
        <w:r w:rsidR="00BD65C0">
          <w:t xml:space="preserve"> </w:t>
        </w:r>
        <w:r w:rsidRPr="0041018C">
          <w:t>text</w:t>
        </w:r>
        <w:r w:rsidR="00BD65C0">
          <w:t xml:space="preserve"> </w:t>
        </w:r>
        <w:r w:rsidRPr="0041018C">
          <w:t>as</w:t>
        </w:r>
        <w:r w:rsidR="00BD65C0">
          <w:t xml:space="preserve"> </w:t>
        </w:r>
        <w:r w:rsidRPr="0041018C">
          <w:t>you</w:t>
        </w:r>
        <w:r w:rsidR="00BD65C0">
          <w:t xml:space="preserve"> </w:t>
        </w:r>
        <w:r w:rsidRPr="0041018C">
          <w:t>want</w:t>
        </w:r>
        <w:r w:rsidR="00BD65C0">
          <w:t xml:space="preserve"> </w:t>
        </w:r>
        <w:r w:rsidRPr="0041018C">
          <w:t>below</w:t>
        </w:r>
        <w:r w:rsidR="00BD65C0">
          <w:t xml:space="preserve"> </w:t>
        </w:r>
        <w:r w:rsidRPr="0041018C">
          <w:t>that.)</w:t>
        </w:r>
        <w:r w:rsidR="00BD65C0">
          <w:t xml:space="preserve"> </w:t>
        </w:r>
        <w:r w:rsidRPr="0041018C">
          <w:t>For</w:t>
        </w:r>
        <w:r w:rsidR="00BD65C0">
          <w:t xml:space="preserve"> </w:t>
        </w:r>
        <w:r w:rsidRPr="0041018C">
          <w:t>my</w:t>
        </w:r>
        <w:r w:rsidR="00BD65C0">
          <w:t xml:space="preserve"> </w:t>
        </w:r>
        <w:r w:rsidRPr="0041018C">
          <w:t>money,</w:t>
        </w:r>
        <w:r w:rsidR="00BD65C0">
          <w:t xml:space="preserve"> </w:t>
        </w:r>
        <w:r w:rsidRPr="0041018C">
          <w:t>those</w:t>
        </w:r>
        <w:r w:rsidR="00BD65C0">
          <w:t xml:space="preserve"> </w:t>
        </w:r>
        <w:r w:rsidRPr="0041018C">
          <w:t>pauses</w:t>
        </w:r>
        <w:r w:rsidR="00BD65C0">
          <w:t xml:space="preserve"> </w:t>
        </w:r>
        <w:r w:rsidRPr="0041018C">
          <w:t>are</w:t>
        </w:r>
        <w:r w:rsidR="00BD65C0">
          <w:t xml:space="preserve"> </w:t>
        </w:r>
        <w:r w:rsidRPr="0041018C">
          <w:t>wher</w:t>
        </w:r>
        <w:r w:rsidRPr="0041018C">
          <w:t>e</w:t>
        </w:r>
        <w:r w:rsidR="00BD65C0">
          <w:t xml:space="preserve"> </w:t>
        </w:r>
        <w:r w:rsidRPr="0041018C">
          <w:t>a</w:t>
        </w:r>
        <w:r w:rsidR="00BD65C0">
          <w:t xml:space="preserve"> </w:t>
        </w:r>
        <w:r w:rsidRPr="0041018C">
          <w:t>lot</w:t>
        </w:r>
        <w:r w:rsidR="00BD65C0">
          <w:t xml:space="preserve"> </w:t>
        </w:r>
        <w:r w:rsidRPr="0041018C">
          <w:t>of</w:t>
        </w:r>
        <w:r w:rsidR="00BD65C0">
          <w:t xml:space="preserve"> </w:t>
        </w:r>
        <w:r w:rsidRPr="0041018C">
          <w:t>learning</w:t>
        </w:r>
        <w:r w:rsidR="00BD65C0">
          <w:t xml:space="preserve"> </w:t>
        </w:r>
        <w:r w:rsidRPr="0041018C">
          <w:t>about</w:t>
        </w:r>
        <w:r w:rsidR="00BD65C0">
          <w:t xml:space="preserve"> </w:t>
        </w:r>
        <w:r w:rsidRPr="0041018C">
          <w:t>revision</w:t>
        </w:r>
        <w:r w:rsidR="00BD65C0">
          <w:t xml:space="preserve"> </w:t>
        </w:r>
        <w:r w:rsidRPr="0041018C">
          <w:t>can</w:t>
        </w:r>
        <w:r w:rsidR="00BD65C0">
          <w:t xml:space="preserve"> </w:t>
        </w:r>
        <w:r w:rsidRPr="0041018C">
          <w:t>happen.</w:t>
        </w:r>
      </w:ins>
    </w:p>
    <w:p w14:paraId="0C0682F4" w14:textId="06073DF5" w:rsidR="0079011C" w:rsidRPr="0041018C" w:rsidRDefault="00863BA2" w:rsidP="0041018C">
      <w:pPr>
        <w:pStyle w:val="BodyText"/>
        <w:rPr>
          <w:ins w:id="483" w:author="proposal to full draft" w:date="2020-09-05T14:52:00Z"/>
        </w:rPr>
      </w:pPr>
      <w:ins w:id="484" w:author="proposal to full draft" w:date="2020-09-05T14:52:00Z">
        <w:r w:rsidRPr="0041018C">
          <w:lastRenderedPageBreak/>
          <w:t>To</w:t>
        </w:r>
        <w:r w:rsidR="00BD65C0">
          <w:t xml:space="preserve"> </w:t>
        </w:r>
        <w:r w:rsidRPr="0041018C">
          <w:t>help</w:t>
        </w:r>
        <w:r w:rsidR="00BD65C0">
          <w:t xml:space="preserve"> </w:t>
        </w:r>
        <w:r w:rsidRPr="0041018C">
          <w:t>you</w:t>
        </w:r>
        <w:r w:rsidR="00BD65C0">
          <w:t xml:space="preserve"> </w:t>
        </w:r>
        <w:r w:rsidRPr="0041018C">
          <w:t>decide</w:t>
        </w:r>
        <w:r w:rsidR="00BD65C0">
          <w:t xml:space="preserve"> </w:t>
        </w:r>
        <w:r w:rsidRPr="0041018C">
          <w:t>what</w:t>
        </w:r>
        <w:r w:rsidR="00BD65C0">
          <w:t xml:space="preserve"> </w:t>
        </w:r>
        <w:r w:rsidRPr="0041018C">
          <w:t>to</w:t>
        </w:r>
        <w:r w:rsidR="00BD65C0">
          <w:t xml:space="preserve"> </w:t>
        </w:r>
        <w:r w:rsidRPr="0041018C">
          <w:t>write,</w:t>
        </w:r>
        <w:r w:rsidR="00BD65C0">
          <w:t xml:space="preserve"> </w:t>
        </w:r>
        <w:r w:rsidRPr="0041018C">
          <w:t>or</w:t>
        </w:r>
        <w:r w:rsidR="00BD65C0">
          <w:t xml:space="preserve"> </w:t>
        </w:r>
        <w:r w:rsidRPr="0041018C">
          <w:t>whether</w:t>
        </w:r>
        <w:r w:rsidR="00BD65C0">
          <w:t xml:space="preserve"> </w:t>
        </w:r>
        <w:r w:rsidRPr="0041018C">
          <w:t>to</w:t>
        </w:r>
        <w:r w:rsidR="00BD65C0">
          <w:t xml:space="preserve"> </w:t>
        </w:r>
        <w:r w:rsidRPr="0041018C">
          <w:t>go</w:t>
        </w:r>
        <w:r w:rsidR="00BD65C0">
          <w:t xml:space="preserve"> </w:t>
        </w:r>
        <w:r w:rsidRPr="0041018C">
          <w:t>back</w:t>
        </w:r>
        <w:r w:rsidR="00BD65C0">
          <w:t xml:space="preserve"> </w:t>
        </w:r>
        <w:r w:rsidRPr="0041018C">
          <w:t>and</w:t>
        </w:r>
        <w:r w:rsidR="00BD65C0">
          <w:t xml:space="preserve"> </w:t>
        </w:r>
        <w:r w:rsidRPr="0041018C">
          <w:t>make</w:t>
        </w:r>
        <w:r w:rsidR="00BD65C0">
          <w:t xml:space="preserve"> </w:t>
        </w:r>
        <w:r w:rsidRPr="0041018C">
          <w:t>more</w:t>
        </w:r>
        <w:r w:rsidR="00BD65C0">
          <w:t xml:space="preserve"> </w:t>
        </w:r>
        <w:r w:rsidRPr="0041018C">
          <w:t>changes</w:t>
        </w:r>
        <w:r w:rsidR="00BD65C0">
          <w:t xml:space="preserve"> </w:t>
        </w:r>
        <w:r w:rsidRPr="0041018C">
          <w:t>before</w:t>
        </w:r>
        <w:r w:rsidR="00BD65C0">
          <w:t xml:space="preserve"> </w:t>
        </w:r>
        <w:r w:rsidRPr="0041018C">
          <w:t>you</w:t>
        </w:r>
        <w:r w:rsidR="00BD65C0">
          <w:t xml:space="preserve"> </w:t>
        </w:r>
        <w:r w:rsidRPr="0041018C">
          <w:t>commit,</w:t>
        </w:r>
        <w:r w:rsidR="00BD65C0">
          <w:t xml:space="preserve"> </w:t>
        </w:r>
        <w:r w:rsidRPr="0041018C">
          <w:t>GitHub</w:t>
        </w:r>
        <w:r w:rsidR="00BD65C0">
          <w:t xml:space="preserve"> </w:t>
        </w:r>
        <w:r w:rsidRPr="0041018C">
          <w:t>Desktop’s</w:t>
        </w:r>
        <w:r w:rsidR="00BD65C0">
          <w:t xml:space="preserve"> </w:t>
        </w:r>
        <w:r w:rsidRPr="0041018C">
          <w:t>main</w:t>
        </w:r>
        <w:r w:rsidR="00BD65C0">
          <w:t xml:space="preserve"> </w:t>
        </w:r>
        <w:r w:rsidRPr="0041018C">
          <w:t>view</w:t>
        </w:r>
      </w:ins>
      <w:r w:rsidR="00BD65C0">
        <w:rPr>
          <w:rPrChange w:id="485" w:author="proposal to full draft" w:date="2020-09-05T14:52:00Z">
            <w:rPr>
              <w:rFonts w:ascii="Garamond" w:hAnsi="Garamond"/>
              <w:color w:val="000000"/>
            </w:rPr>
          </w:rPrChange>
        </w:rPr>
        <w:t xml:space="preserve"> </w:t>
      </w:r>
      <w:r w:rsidRPr="0041018C">
        <w:rPr>
          <w:rPrChange w:id="486" w:author="proposal to full draft" w:date="2020-09-05T14:52:00Z">
            <w:rPr>
              <w:rFonts w:ascii="Garamond" w:hAnsi="Garamond"/>
              <w:color w:val="000000"/>
            </w:rPr>
          </w:rPrChange>
        </w:rPr>
        <w:t>shows</w:t>
      </w:r>
      <w:r w:rsidR="00BD65C0">
        <w:rPr>
          <w:rPrChange w:id="487" w:author="proposal to full draft" w:date="2020-09-05T14:52:00Z">
            <w:rPr>
              <w:rFonts w:ascii="Garamond" w:hAnsi="Garamond"/>
              <w:color w:val="000000"/>
            </w:rPr>
          </w:rPrChange>
        </w:rPr>
        <w:t xml:space="preserve"> </w:t>
      </w:r>
      <w:del w:id="488" w:author="proposal to full draft" w:date="2020-09-05T14:52:00Z">
        <w:r w:rsidR="00F31254" w:rsidRPr="00F31254">
          <w:rPr>
            <w:rFonts w:ascii="Garamond" w:eastAsia="Times New Roman" w:hAnsi="Garamond" w:cs="Arial"/>
            <w:color w:val="000000"/>
          </w:rPr>
          <w:delText xml:space="preserve">me the latest diff to help me write that summary, which prompts </w:delText>
        </w:r>
      </w:del>
      <w:ins w:id="489" w:author="proposal to full draft" w:date="2020-09-05T14:52:00Z">
        <w:r w:rsidRPr="0041018C">
          <w:t>the</w:t>
        </w:r>
        <w:r w:rsidR="00BD65C0">
          <w:t xml:space="preserve"> </w:t>
        </w:r>
        <w:r w:rsidRPr="0041018C">
          <w:t>status</w:t>
        </w:r>
        <w:r w:rsidR="00BD65C0">
          <w:t xml:space="preserve"> </w:t>
        </w:r>
        <w:r w:rsidRPr="0041018C">
          <w:t>of</w:t>
        </w:r>
        <w:r w:rsidR="00BD65C0">
          <w:t xml:space="preserve"> </w:t>
        </w:r>
        <w:r w:rsidRPr="0041018C">
          <w:t>your</w:t>
        </w:r>
        <w:r w:rsidR="00BD65C0">
          <w:t xml:space="preserve"> </w:t>
        </w:r>
        <w:r w:rsidRPr="0041018C">
          <w:t>changes:</w:t>
        </w:r>
        <w:r w:rsidR="00BD65C0">
          <w:t xml:space="preserve"> </w:t>
        </w:r>
        <w:r w:rsidRPr="0041018C">
          <w:t>how</w:t>
        </w:r>
        <w:r w:rsidR="00BD65C0">
          <w:t xml:space="preserve"> </w:t>
        </w:r>
        <w:r w:rsidRPr="0041018C">
          <w:t>many</w:t>
        </w:r>
        <w:r w:rsidR="00BD65C0">
          <w:t xml:space="preserve"> </w:t>
        </w:r>
        <w:r w:rsidRPr="0041018C">
          <w:t>files</w:t>
        </w:r>
        <w:r w:rsidR="00BD65C0">
          <w:t xml:space="preserve"> </w:t>
        </w:r>
        <w:r w:rsidRPr="0041018C">
          <w:t>are</w:t>
        </w:r>
        <w:r w:rsidR="00BD65C0">
          <w:t xml:space="preserve"> </w:t>
        </w:r>
        <w:r w:rsidRPr="0041018C">
          <w:t>different</w:t>
        </w:r>
        <w:r w:rsidR="00BD65C0">
          <w:t xml:space="preserve"> </w:t>
        </w:r>
        <w:r w:rsidRPr="0041018C">
          <w:t>from</w:t>
        </w:r>
        <w:r w:rsidR="00BD65C0">
          <w:t xml:space="preserve"> </w:t>
        </w:r>
        <w:r w:rsidRPr="0041018C">
          <w:t>the</w:t>
        </w:r>
        <w:r w:rsidR="00BD65C0">
          <w:t xml:space="preserve"> </w:t>
        </w:r>
        <w:r w:rsidRPr="0041018C">
          <w:t>previous</w:t>
        </w:r>
        <w:r w:rsidR="00BD65C0">
          <w:t xml:space="preserve"> </w:t>
        </w:r>
        <w:r w:rsidRPr="0041018C">
          <w:t>comm</w:t>
        </w:r>
        <w:r w:rsidRPr="0041018C">
          <w:t>it,</w:t>
        </w:r>
        <w:r w:rsidR="00BD65C0">
          <w:t xml:space="preserve"> </w:t>
        </w:r>
        <w:r w:rsidRPr="0041018C">
          <w:t>and,</w:t>
        </w:r>
        <w:r w:rsidR="00BD65C0">
          <w:t xml:space="preserve"> </w:t>
        </w:r>
        <w:r w:rsidRPr="0041018C">
          <w:t>for</w:t>
        </w:r>
        <w:r w:rsidR="00BD65C0">
          <w:t xml:space="preserve"> </w:t>
        </w:r>
        <w:r w:rsidRPr="0041018C">
          <w:t>simple</w:t>
        </w:r>
        <w:r w:rsidR="00BD65C0">
          <w:t xml:space="preserve"> </w:t>
        </w:r>
        <w:r w:rsidRPr="0041018C">
          <w:t>text</w:t>
        </w:r>
        <w:r w:rsidR="00BD65C0">
          <w:t xml:space="preserve"> </w:t>
        </w:r>
        <w:r w:rsidRPr="0041018C">
          <w:t>or</w:t>
        </w:r>
        <w:r w:rsidR="00BD65C0">
          <w:t xml:space="preserve"> </w:t>
        </w:r>
        <w:r w:rsidRPr="0041018C">
          <w:t>image</w:t>
        </w:r>
        <w:r w:rsidR="00BD65C0">
          <w:t xml:space="preserve"> </w:t>
        </w:r>
        <w:r w:rsidRPr="0041018C">
          <w:t>files,</w:t>
        </w:r>
        <w:r w:rsidR="00BD65C0">
          <w:t xml:space="preserve"> </w:t>
        </w:r>
        <w:r w:rsidRPr="0041018C">
          <w:t>exactly</w:t>
        </w:r>
        <w:r w:rsidR="00BD65C0">
          <w:t xml:space="preserve"> </w:t>
        </w:r>
        <w:r w:rsidRPr="0041018C">
          <w:t>what</w:t>
        </w:r>
        <w:r w:rsidR="00BD65C0">
          <w:t xml:space="preserve"> </w:t>
        </w:r>
        <w:r w:rsidRPr="0041018C">
          <w:t>has</w:t>
        </w:r>
        <w:r w:rsidR="00BD65C0">
          <w:t xml:space="preserve"> </w:t>
        </w:r>
        <w:r w:rsidRPr="0041018C">
          <w:t>changed.</w:t>
        </w:r>
        <w:r w:rsidR="0041018C" w:rsidRPr="0041018C">
          <w:rPr>
            <w:vertAlign w:val="superscript"/>
          </w:rPr>
          <w:t>[1]</w:t>
        </w:r>
        <w:r w:rsidR="00BD65C0">
          <w:t xml:space="preserve">  </w:t>
        </w:r>
        <w:r w:rsidRPr="0041018C">
          <w:t>Having</w:t>
        </w:r>
        <w:r w:rsidR="00BD65C0">
          <w:t xml:space="preserve"> </w:t>
        </w:r>
        <w:r w:rsidRPr="0041018C">
          <w:t>the</w:t>
        </w:r>
        <w:r w:rsidR="00BD65C0">
          <w:t xml:space="preserve"> </w:t>
        </w:r>
        <w:r w:rsidRPr="0041018C">
          <w:t>diffs</w:t>
        </w:r>
        <w:r w:rsidR="00BD65C0">
          <w:t xml:space="preserve"> </w:t>
        </w:r>
        <w:r w:rsidRPr="0041018C">
          <w:t>right</w:t>
        </w:r>
        <w:r w:rsidR="00BD65C0">
          <w:t xml:space="preserve"> </w:t>
        </w:r>
        <w:r w:rsidRPr="0041018C">
          <w:t>there</w:t>
        </w:r>
        <w:r w:rsidR="00BD65C0">
          <w:t xml:space="preserve"> </w:t>
        </w:r>
        <w:r w:rsidRPr="0041018C">
          <w:t>helps</w:t>
        </w:r>
        <w:r w:rsidR="00BD65C0">
          <w:t xml:space="preserve"> </w:t>
        </w:r>
      </w:ins>
      <w:r w:rsidRPr="0041018C">
        <w:rPr>
          <w:rPrChange w:id="490" w:author="proposal to full draft" w:date="2020-09-05T14:52:00Z">
            <w:rPr>
              <w:rFonts w:ascii="Garamond" w:hAnsi="Garamond"/>
              <w:color w:val="000000"/>
            </w:rPr>
          </w:rPrChange>
        </w:rPr>
        <w:t>me</w:t>
      </w:r>
      <w:r w:rsidR="00BD65C0">
        <w:rPr>
          <w:rPrChange w:id="491" w:author="proposal to full draft" w:date="2020-09-05T14:52:00Z">
            <w:rPr>
              <w:rFonts w:ascii="Garamond" w:hAnsi="Garamond"/>
              <w:color w:val="000000"/>
            </w:rPr>
          </w:rPrChange>
        </w:rPr>
        <w:t xml:space="preserve"> </w:t>
      </w:r>
      <w:del w:id="492" w:author="proposal to full draft" w:date="2020-09-05T14:52:00Z">
        <w:r w:rsidR="00F31254" w:rsidRPr="00F31254">
          <w:rPr>
            <w:rFonts w:ascii="Garamond" w:eastAsia="Times New Roman" w:hAnsi="Garamond" w:cs="Arial"/>
            <w:color w:val="000000"/>
          </w:rPr>
          <w:delText>to reflect on what’s actually changed, what’s added,</w:delText>
        </w:r>
      </w:del>
      <w:ins w:id="493" w:author="proposal to full draft" w:date="2020-09-05T14:52:00Z">
        <w:r w:rsidRPr="0041018C">
          <w:t>write</w:t>
        </w:r>
        <w:r w:rsidR="00BD65C0">
          <w:t xml:space="preserve"> </w:t>
        </w:r>
        <w:r w:rsidRPr="0041018C">
          <w:t>the</w:t>
        </w:r>
        <w:r w:rsidR="00BD65C0">
          <w:t xml:space="preserve"> </w:t>
        </w:r>
        <w:r w:rsidRPr="0041018C">
          <w:t>commit</w:t>
        </w:r>
        <w:r w:rsidR="00BD65C0">
          <w:t xml:space="preserve"> </w:t>
        </w:r>
        <w:r w:rsidRPr="0041018C">
          <w:t>message</w:t>
        </w:r>
        <w:r w:rsidR="00BD65C0">
          <w:t xml:space="preserve"> </w:t>
        </w:r>
        <w:r w:rsidRPr="0041018C">
          <w:t>in</w:t>
        </w:r>
        <w:r w:rsidR="00BD65C0">
          <w:t xml:space="preserve"> </w:t>
        </w:r>
        <w:r w:rsidRPr="0041018C">
          <w:t>light</w:t>
        </w:r>
        <w:r w:rsidR="00BD65C0">
          <w:t xml:space="preserve"> </w:t>
        </w:r>
        <w:r w:rsidRPr="0041018C">
          <w:t>of</w:t>
        </w:r>
        <w:r w:rsidR="00BD65C0">
          <w:t xml:space="preserve"> </w:t>
        </w:r>
        <w:r w:rsidRPr="0041018C">
          <w:t>the</w:t>
        </w:r>
        <w:r w:rsidR="00BD65C0">
          <w:t xml:space="preserve"> </w:t>
        </w:r>
        <w:r w:rsidRPr="0041018C">
          <w:t>specific</w:t>
        </w:r>
        <w:r w:rsidR="00BD65C0">
          <w:t xml:space="preserve"> </w:t>
        </w:r>
        <w:r w:rsidRPr="0041018C">
          <w:t>changes,</w:t>
        </w:r>
        <w:r w:rsidR="00BD65C0">
          <w:t xml:space="preserve"> </w:t>
        </w:r>
        <w:r w:rsidRPr="0041018C">
          <w:t>and</w:t>
        </w:r>
        <w:r w:rsidR="00BD65C0">
          <w:t xml:space="preserve"> </w:t>
        </w:r>
        <w:r w:rsidRPr="0041018C">
          <w:t>if</w:t>
        </w:r>
        <w:r w:rsidR="00BD65C0">
          <w:t xml:space="preserve"> </w:t>
        </w:r>
        <w:r w:rsidRPr="0041018C">
          <w:t>I</w:t>
        </w:r>
        <w:r w:rsidR="00BD65C0">
          <w:t xml:space="preserve"> </w:t>
        </w:r>
        <w:r w:rsidRPr="0041018C">
          <w:t>forget</w:t>
        </w:r>
        <w:r w:rsidR="00BD65C0">
          <w:t xml:space="preserve"> </w:t>
        </w:r>
        <w:r w:rsidRPr="0041018C">
          <w:t>to</w:t>
        </w:r>
        <w:r w:rsidR="00BD65C0">
          <w:t xml:space="preserve"> </w:t>
        </w:r>
        <w:r w:rsidRPr="0041018C">
          <w:t>commit</w:t>
        </w:r>
        <w:r w:rsidR="00BD65C0">
          <w:t xml:space="preserve"> </w:t>
        </w:r>
        <w:r w:rsidRPr="0041018C">
          <w:t>at</w:t>
        </w:r>
        <w:r w:rsidR="00BD65C0">
          <w:t xml:space="preserve"> </w:t>
        </w:r>
        <w:r w:rsidRPr="0041018C">
          <w:t>the</w:t>
        </w:r>
        <w:r w:rsidR="00BD65C0">
          <w:t xml:space="preserve"> </w:t>
        </w:r>
        <w:r w:rsidRPr="0041018C">
          <w:t>end</w:t>
        </w:r>
        <w:r w:rsidR="00BD65C0">
          <w:t xml:space="preserve"> </w:t>
        </w:r>
        <w:r w:rsidRPr="0041018C">
          <w:t>of</w:t>
        </w:r>
        <w:r w:rsidR="00BD65C0">
          <w:t xml:space="preserve"> </w:t>
        </w:r>
        <w:r w:rsidRPr="0041018C">
          <w:t>a</w:t>
        </w:r>
        <w:r w:rsidR="00BD65C0">
          <w:t xml:space="preserve"> </w:t>
        </w:r>
        <w:r w:rsidRPr="0041018C">
          <w:t>working</w:t>
        </w:r>
        <w:r w:rsidR="00BD65C0">
          <w:t xml:space="preserve"> </w:t>
        </w:r>
        <w:r w:rsidRPr="0041018C">
          <w:t>session,</w:t>
        </w:r>
        <w:r w:rsidR="00BD65C0">
          <w:t xml:space="preserve"> </w:t>
        </w:r>
        <w:r w:rsidRPr="0041018C">
          <w:t>it</w:t>
        </w:r>
        <w:r w:rsidR="00BD65C0">
          <w:t xml:space="preserve"> </w:t>
        </w:r>
        <w:r w:rsidRPr="0041018C">
          <w:t>reminds</w:t>
        </w:r>
        <w:r w:rsidR="00BD65C0">
          <w:t xml:space="preserve"> </w:t>
        </w:r>
        <w:r w:rsidRPr="0041018C">
          <w:t>me</w:t>
        </w:r>
        <w:r w:rsidR="00BD65C0">
          <w:t xml:space="preserve"> </w:t>
        </w:r>
        <w:r w:rsidRPr="0041018C">
          <w:t>of</w:t>
        </w:r>
        <w:r w:rsidR="00BD65C0">
          <w:t xml:space="preserve"> </w:t>
        </w:r>
        <w:r w:rsidRPr="0041018C">
          <w:t>what</w:t>
        </w:r>
        <w:r w:rsidR="00BD65C0">
          <w:t xml:space="preserve"> </w:t>
        </w:r>
        <w:r w:rsidRPr="0041018C">
          <w:t>I</w:t>
        </w:r>
        <w:r w:rsidR="00BD65C0">
          <w:t xml:space="preserve"> </w:t>
        </w:r>
        <w:r w:rsidRPr="0041018C">
          <w:t>was</w:t>
        </w:r>
        <w:r w:rsidR="00BD65C0">
          <w:t xml:space="preserve"> </w:t>
        </w:r>
        <w:r w:rsidRPr="0041018C">
          <w:t>in</w:t>
        </w:r>
        <w:r w:rsidR="00BD65C0">
          <w:t xml:space="preserve"> </w:t>
        </w:r>
        <w:r w:rsidRPr="0041018C">
          <w:t>the</w:t>
        </w:r>
        <w:r w:rsidR="00BD65C0">
          <w:t xml:space="preserve"> </w:t>
        </w:r>
        <w:r w:rsidRPr="0041018C">
          <w:t>middle</w:t>
        </w:r>
        <w:r w:rsidR="00BD65C0">
          <w:t xml:space="preserve"> </w:t>
        </w:r>
        <w:r w:rsidRPr="0041018C">
          <w:t>of.</w:t>
        </w:r>
        <w:r w:rsidR="00BD65C0">
          <w:t xml:space="preserve"> </w:t>
        </w:r>
        <w:r w:rsidRPr="0041018C">
          <w:t>(I’ve</w:t>
        </w:r>
        <w:r w:rsidR="00BD65C0">
          <w:t xml:space="preserve"> </w:t>
        </w:r>
        <w:r w:rsidRPr="0041018C">
          <w:t>taken</w:t>
        </w:r>
        <w:r w:rsidR="00BD65C0">
          <w:t xml:space="preserve"> </w:t>
        </w:r>
        <w:r w:rsidRPr="0041018C">
          <w:t>advantage</w:t>
        </w:r>
        <w:r w:rsidR="00BD65C0">
          <w:t xml:space="preserve"> </w:t>
        </w:r>
        <w:r w:rsidRPr="0041018C">
          <w:t>of</w:t>
        </w:r>
        <w:r w:rsidR="00BD65C0">
          <w:t xml:space="preserve"> </w:t>
        </w:r>
        <w:r w:rsidRPr="0041018C">
          <w:t>that</w:t>
        </w:r>
        <w:r w:rsidR="00BD65C0">
          <w:t xml:space="preserve"> </w:t>
        </w:r>
        <w:r w:rsidRPr="0041018C">
          <w:t>feature</w:t>
        </w:r>
        <w:r w:rsidR="00BD65C0">
          <w:t xml:space="preserve"> </w:t>
        </w:r>
        <w:r w:rsidRPr="0041018C">
          <w:t>several</w:t>
        </w:r>
        <w:r w:rsidR="00BD65C0">
          <w:t xml:space="preserve"> </w:t>
        </w:r>
        <w:r w:rsidRPr="0041018C">
          <w:t>times</w:t>
        </w:r>
        <w:r w:rsidR="00BD65C0">
          <w:t xml:space="preserve"> </w:t>
        </w:r>
        <w:r w:rsidRPr="0041018C">
          <w:t>in</w:t>
        </w:r>
        <w:r w:rsidR="00BD65C0">
          <w:t xml:space="preserve"> </w:t>
        </w:r>
        <w:r w:rsidRPr="0041018C">
          <w:t>the</w:t>
        </w:r>
        <w:r w:rsidR="00BD65C0">
          <w:t xml:space="preserve"> </w:t>
        </w:r>
        <w:r w:rsidRPr="0041018C">
          <w:t>course</w:t>
        </w:r>
        <w:r w:rsidR="00BD65C0">
          <w:t xml:space="preserve"> </w:t>
        </w:r>
        <w:r w:rsidRPr="0041018C">
          <w:t>of</w:t>
        </w:r>
        <w:r w:rsidR="00BD65C0">
          <w:t xml:space="preserve"> </w:t>
        </w:r>
        <w:r w:rsidRPr="0041018C">
          <w:t>writing</w:t>
        </w:r>
        <w:r w:rsidR="00BD65C0">
          <w:t xml:space="preserve"> </w:t>
        </w:r>
        <w:r w:rsidRPr="0041018C">
          <w:t>this.)</w:t>
        </w:r>
      </w:ins>
    </w:p>
    <w:p w14:paraId="70DA8BC0" w14:textId="69FF3669" w:rsidR="0079011C" w:rsidRPr="0041018C" w:rsidRDefault="00863BA2" w:rsidP="0041018C">
      <w:pPr>
        <w:pStyle w:val="BodyText"/>
        <w:rPr>
          <w:rPrChange w:id="494" w:author="proposal to full draft" w:date="2020-09-05T14:52:00Z">
            <w:rPr>
              <w:rFonts w:ascii="Garamond" w:hAnsi="Garamond"/>
            </w:rPr>
          </w:rPrChange>
        </w:rPr>
        <w:pPrChange w:id="495" w:author="proposal to full draft" w:date="2020-09-05T14:52:00Z">
          <w:pPr/>
        </w:pPrChange>
      </w:pPr>
      <w:ins w:id="496" w:author="proposal to full draft" w:date="2020-09-05T14:52:00Z">
        <w:r w:rsidRPr="0041018C">
          <w:t>Two</w:t>
        </w:r>
        <w:r w:rsidR="00BD65C0">
          <w:t xml:space="preserve"> </w:t>
        </w:r>
        <w:r w:rsidRPr="0041018C">
          <w:t>important</w:t>
        </w:r>
        <w:r w:rsidR="00BD65C0">
          <w:t xml:space="preserve"> </w:t>
        </w:r>
        <w:r w:rsidRPr="0041018C">
          <w:t>caveats,</w:t>
        </w:r>
        <w:r w:rsidR="00BD65C0">
          <w:t xml:space="preserve"> </w:t>
        </w:r>
        <w:r w:rsidRPr="0041018C">
          <w:t>though.</w:t>
        </w:r>
        <w:r w:rsidR="00BD65C0">
          <w:t xml:space="preserve"> </w:t>
        </w:r>
        <w:r w:rsidRPr="0041018C">
          <w:t>First,</w:t>
        </w:r>
        <w:r w:rsidR="00BD65C0">
          <w:t xml:space="preserve"> </w:t>
        </w:r>
        <w:r w:rsidRPr="0041018C">
          <w:t>a</w:t>
        </w:r>
        <w:r w:rsidR="00BD65C0">
          <w:t xml:space="preserve"> </w:t>
        </w:r>
        <w:r w:rsidRPr="0041018C">
          <w:t>git-based</w:t>
        </w:r>
        <w:r w:rsidR="00BD65C0">
          <w:t xml:space="preserve"> </w:t>
        </w:r>
        <w:r w:rsidRPr="0041018C">
          <w:t>workflow</w:t>
        </w:r>
        <w:r w:rsidR="00BD65C0">
          <w:t xml:space="preserve"> </w:t>
        </w:r>
        <w:r w:rsidRPr="0041018C">
          <w:t>encourages</w:t>
        </w:r>
        <w:r w:rsidR="00BD65C0">
          <w:t xml:space="preserve"> </w:t>
        </w:r>
        <w:r w:rsidRPr="0041018C">
          <w:t>a</w:t>
        </w:r>
        <w:r w:rsidR="00BD65C0">
          <w:t xml:space="preserve"> </w:t>
        </w:r>
        <w:r w:rsidRPr="0041018C">
          <w:t>bit</w:t>
        </w:r>
        <w:r w:rsidR="00BD65C0">
          <w:t xml:space="preserve"> </w:t>
        </w:r>
        <w:r w:rsidRPr="0041018C">
          <w:t>of</w:t>
        </w:r>
        <w:r w:rsidR="00BD65C0">
          <w:t xml:space="preserve"> </w:t>
        </w:r>
        <w:r w:rsidRPr="0041018C">
          <w:t>reflection,</w:t>
        </w:r>
        <w:r w:rsidR="00BD65C0">
          <w:t xml:space="preserve"> </w:t>
        </w:r>
        <w:r w:rsidRPr="0041018C">
          <w:t>but</w:t>
        </w:r>
        <w:r w:rsidR="00BD65C0">
          <w:t xml:space="preserve"> </w:t>
        </w:r>
        <w:r w:rsidRPr="0041018C">
          <w:t>it</w:t>
        </w:r>
        <w:r w:rsidR="00BD65C0">
          <w:t xml:space="preserve"> </w:t>
        </w:r>
        <w:r w:rsidRPr="0041018C">
          <w:t>doesn’t</w:t>
        </w:r>
        <w:r w:rsidR="00BD65C0">
          <w:t xml:space="preserve"> </w:t>
        </w:r>
        <w:r w:rsidRPr="0041018C">
          <w:t>enforce</w:t>
        </w:r>
        <w:r w:rsidR="00BD65C0">
          <w:t xml:space="preserve"> </w:t>
        </w:r>
        <w:r w:rsidRPr="0041018C">
          <w:t>one.</w:t>
        </w:r>
        <w:r w:rsidR="00BD65C0">
          <w:t xml:space="preserve"> </w:t>
        </w:r>
        <w:r w:rsidRPr="0041018C">
          <w:t>It’s</w:t>
        </w:r>
        <w:r w:rsidR="00BD65C0">
          <w:t xml:space="preserve"> </w:t>
        </w:r>
        <w:r w:rsidRPr="0041018C">
          <w:t>entirely</w:t>
        </w:r>
        <w:r w:rsidR="00BD65C0">
          <w:t xml:space="preserve"> </w:t>
        </w:r>
        <w:r w:rsidRPr="0041018C">
          <w:t>possible</w:t>
        </w:r>
        <w:r w:rsidR="00BD65C0">
          <w:t xml:space="preserve"> </w:t>
        </w:r>
        <w:r w:rsidRPr="0041018C">
          <w:t>to</w:t>
        </w:r>
        <w:r w:rsidR="00BD65C0">
          <w:t xml:space="preserve"> </w:t>
        </w:r>
        <w:r w:rsidRPr="0041018C">
          <w:t>write</w:t>
        </w:r>
        <w:r w:rsidR="00BD65C0">
          <w:t xml:space="preserve"> </w:t>
        </w:r>
        <w:r w:rsidRPr="0041018C">
          <w:t>the</w:t>
        </w:r>
        <w:r w:rsidR="00BD65C0">
          <w:t xml:space="preserve"> </w:t>
        </w:r>
        <w:r w:rsidRPr="0041018C">
          <w:t>required</w:t>
        </w:r>
        <w:r w:rsidR="00BD65C0">
          <w:t xml:space="preserve"> </w:t>
        </w:r>
        <w:r w:rsidRPr="0041018C">
          <w:t>commit</w:t>
        </w:r>
        <w:r w:rsidR="00BD65C0">
          <w:t xml:space="preserve"> </w:t>
        </w:r>
        <w:r w:rsidRPr="0041018C">
          <w:t>messages</w:t>
        </w:r>
        <w:r w:rsidR="00BD65C0">
          <w:t xml:space="preserve"> </w:t>
        </w:r>
        <w:r w:rsidRPr="0041018C">
          <w:t>in</w:t>
        </w:r>
        <w:r w:rsidR="00BD65C0">
          <w:t xml:space="preserve"> </w:t>
        </w:r>
        <w:r w:rsidRPr="0041018C">
          <w:t>a</w:t>
        </w:r>
        <w:r w:rsidR="00BD65C0">
          <w:t xml:space="preserve"> </w:t>
        </w:r>
        <w:r w:rsidRPr="0041018C">
          <w:t>vacuous</w:t>
        </w:r>
        <w:r w:rsidR="00BD65C0">
          <w:t xml:space="preserve"> </w:t>
        </w:r>
        <w:r w:rsidRPr="0041018C">
          <w:t>way,</w:t>
        </w:r>
        <w:r w:rsidR="00BD65C0">
          <w:t xml:space="preserve"> </w:t>
        </w:r>
        <w:r w:rsidRPr="0041018C">
          <w:t>“draft</w:t>
        </w:r>
        <w:r w:rsidR="00BD65C0">
          <w:t xml:space="preserve"> </w:t>
        </w:r>
        <w:r w:rsidRPr="0041018C">
          <w:t>1,”</w:t>
        </w:r>
        <w:r w:rsidR="00BD65C0">
          <w:t xml:space="preserve"> </w:t>
        </w:r>
        <w:r w:rsidRPr="0041018C">
          <w:t>“draft</w:t>
        </w:r>
        <w:r w:rsidR="00BD65C0">
          <w:t xml:space="preserve"> </w:t>
        </w:r>
        <w:r w:rsidRPr="0041018C">
          <w:t>2,”</w:t>
        </w:r>
        <w:r w:rsidR="00BD65C0">
          <w:t xml:space="preserve"> </w:t>
        </w:r>
        <w:r w:rsidRPr="0041018C">
          <w:t>that</w:t>
        </w:r>
        <w:r w:rsidR="00BD65C0">
          <w:t xml:space="preserve"> </w:t>
        </w:r>
        <w:r w:rsidRPr="0041018C">
          <w:t>don’t</w:t>
        </w:r>
        <w:r w:rsidR="00BD65C0">
          <w:t xml:space="preserve"> </w:t>
        </w:r>
        <w:r w:rsidRPr="0041018C">
          <w:t>help</w:t>
        </w:r>
        <w:r w:rsidR="00BD65C0">
          <w:t xml:space="preserve"> </w:t>
        </w:r>
        <w:r w:rsidRPr="0041018C">
          <w:t>you</w:t>
        </w:r>
        <w:r w:rsidR="00BD65C0">
          <w:t xml:space="preserve"> </w:t>
        </w:r>
        <w:r w:rsidRPr="0041018C">
          <w:t>at</w:t>
        </w:r>
        <w:r w:rsidR="00BD65C0">
          <w:t xml:space="preserve"> </w:t>
        </w:r>
        <w:r w:rsidRPr="0041018C">
          <w:t>all</w:t>
        </w:r>
        <w:r w:rsidR="00BD65C0">
          <w:t xml:space="preserve"> </w:t>
        </w:r>
        <w:r w:rsidRPr="0041018C">
          <w:t>to</w:t>
        </w:r>
        <w:r w:rsidR="00BD65C0">
          <w:t xml:space="preserve"> </w:t>
        </w:r>
        <w:r w:rsidRPr="0041018C">
          <w:t>see</w:t>
        </w:r>
      </w:ins>
      <w:r w:rsidR="00BD65C0">
        <w:rPr>
          <w:rPrChange w:id="497" w:author="proposal to full draft" w:date="2020-09-05T14:52:00Z">
            <w:rPr>
              <w:rFonts w:ascii="Garamond" w:hAnsi="Garamond"/>
              <w:color w:val="000000"/>
            </w:rPr>
          </w:rPrChange>
        </w:rPr>
        <w:t xml:space="preserve"> </w:t>
      </w:r>
      <w:r w:rsidRPr="0041018C">
        <w:rPr>
          <w:rPrChange w:id="498" w:author="proposal to full draft" w:date="2020-09-05T14:52:00Z">
            <w:rPr>
              <w:rFonts w:ascii="Garamond" w:hAnsi="Garamond"/>
              <w:color w:val="000000"/>
            </w:rPr>
          </w:rPrChange>
        </w:rPr>
        <w:t>what’s</w:t>
      </w:r>
      <w:r w:rsidR="00BD65C0">
        <w:rPr>
          <w:rPrChange w:id="499" w:author="proposal to full draft" w:date="2020-09-05T14:52:00Z">
            <w:rPr>
              <w:rFonts w:ascii="Garamond" w:hAnsi="Garamond"/>
              <w:color w:val="000000"/>
            </w:rPr>
          </w:rPrChange>
        </w:rPr>
        <w:t xml:space="preserve"> </w:t>
      </w:r>
      <w:del w:id="500" w:author="proposal to full draft" w:date="2020-09-05T14:52:00Z">
        <w:r w:rsidR="00F31254" w:rsidRPr="00F31254">
          <w:rPr>
            <w:rFonts w:ascii="Garamond" w:eastAsia="Times New Roman" w:hAnsi="Garamond" w:cs="Arial"/>
            <w:color w:val="000000"/>
          </w:rPr>
          <w:delText>taken away… or if I’m</w:delText>
        </w:r>
      </w:del>
      <w:ins w:id="501" w:author="proposal to full draft" w:date="2020-09-05T14:52:00Z">
        <w:r w:rsidRPr="0041018C">
          <w:t>changing</w:t>
        </w:r>
        <w:r w:rsidR="00BD65C0">
          <w:t xml:space="preserve"> </w:t>
        </w:r>
        <w:r w:rsidRPr="0041018C">
          <w:t>when</w:t>
        </w:r>
        <w:r w:rsidR="00BD65C0">
          <w:t xml:space="preserve"> </w:t>
        </w:r>
        <w:r w:rsidRPr="0041018C">
          <w:t>you</w:t>
        </w:r>
        <w:r w:rsidR="00BD65C0">
          <w:t xml:space="preserve"> </w:t>
        </w:r>
        <w:r w:rsidRPr="0041018C">
          <w:t>glance</w:t>
        </w:r>
        <w:r w:rsidR="00BD65C0">
          <w:t xml:space="preserve"> </w:t>
        </w:r>
        <w:r w:rsidRPr="0041018C">
          <w:t>down</w:t>
        </w:r>
        <w:r w:rsidR="00BD65C0">
          <w:t xml:space="preserve"> </w:t>
        </w:r>
        <w:r w:rsidRPr="0041018C">
          <w:t>the</w:t>
        </w:r>
        <w:r w:rsidR="00BD65C0">
          <w:t xml:space="preserve"> </w:t>
        </w:r>
        <w:r w:rsidRPr="0041018C">
          <w:t>revision</w:t>
        </w:r>
        <w:r w:rsidR="00BD65C0">
          <w:t xml:space="preserve"> </w:t>
        </w:r>
        <w:r w:rsidRPr="0041018C">
          <w:t>history.</w:t>
        </w:r>
        <w:r w:rsidR="00BD65C0">
          <w:t xml:space="preserve">  </w:t>
        </w:r>
        <w:r w:rsidRPr="0041018C">
          <w:t>You</w:t>
        </w:r>
        <w:r w:rsidR="00BD65C0">
          <w:t xml:space="preserve"> </w:t>
        </w:r>
        <w:r w:rsidRPr="0041018C">
          <w:t>have</w:t>
        </w:r>
        <w:r w:rsidR="00BD65C0">
          <w:t xml:space="preserve"> </w:t>
        </w:r>
        <w:r w:rsidRPr="0041018C">
          <w:t>to</w:t>
        </w:r>
        <w:r w:rsidR="00BD65C0">
          <w:t xml:space="preserve"> </w:t>
        </w:r>
        <w:r w:rsidRPr="0041018C">
          <w:t>actually</w:t>
        </w:r>
        <w:r w:rsidR="00BD65C0">
          <w:t xml:space="preserve"> </w:t>
        </w:r>
        <w:r w:rsidRPr="0041018C">
          <w:t>look</w:t>
        </w:r>
        <w:r w:rsidR="00BD65C0">
          <w:t xml:space="preserve"> </w:t>
        </w:r>
        <w:r w:rsidRPr="0041018C">
          <w:t>to</w:t>
        </w:r>
        <w:r w:rsidR="00BD65C0">
          <w:t xml:space="preserve"> </w:t>
        </w:r>
        <w:r w:rsidRPr="0041018C">
          <w:t>see</w:t>
        </w:r>
        <w:r w:rsidR="00BD65C0">
          <w:t xml:space="preserve"> </w:t>
        </w:r>
        <w:r w:rsidRPr="0041018C">
          <w:t>what’s</w:t>
        </w:r>
        <w:r w:rsidR="00BD65C0">
          <w:t xml:space="preserve"> </w:t>
        </w:r>
        <w:r w:rsidRPr="0041018C">
          <w:t>actually</w:t>
        </w:r>
        <w:r w:rsidR="00BD65C0">
          <w:t xml:space="preserve"> </w:t>
        </w:r>
        <w:r w:rsidRPr="0041018C">
          <w:t>changed,</w:t>
        </w:r>
        <w:r w:rsidR="00BD65C0">
          <w:t xml:space="preserve"> </w:t>
        </w:r>
        <w:r w:rsidRPr="0041018C">
          <w:t>what’s</w:t>
        </w:r>
        <w:r w:rsidR="00BD65C0">
          <w:t xml:space="preserve"> </w:t>
        </w:r>
        <w:r w:rsidRPr="0041018C">
          <w:t>added,</w:t>
        </w:r>
        <w:r w:rsidR="00BD65C0">
          <w:t xml:space="preserve"> </w:t>
        </w:r>
        <w:r w:rsidRPr="0041018C">
          <w:t>what’s</w:t>
        </w:r>
        <w:r w:rsidR="00BD65C0">
          <w:t xml:space="preserve"> </w:t>
        </w:r>
        <w:r w:rsidRPr="0041018C">
          <w:t>taken</w:t>
        </w:r>
        <w:r w:rsidR="00BD65C0">
          <w:t xml:space="preserve"> </w:t>
        </w:r>
        <w:r w:rsidRPr="0041018C">
          <w:t>away,</w:t>
        </w:r>
        <w:r w:rsidR="00BD65C0">
          <w:t xml:space="preserve"> </w:t>
        </w:r>
        <w:r w:rsidRPr="0041018C">
          <w:t>or</w:t>
        </w:r>
        <w:r w:rsidR="00BD65C0">
          <w:t xml:space="preserve"> </w:t>
        </w:r>
        <w:r w:rsidRPr="0041018C">
          <w:t>if</w:t>
        </w:r>
        <w:r w:rsidR="00BD65C0">
          <w:t xml:space="preserve"> </w:t>
        </w:r>
        <w:r w:rsidRPr="0041018C">
          <w:t>you’re</w:t>
        </w:r>
      </w:ins>
      <w:r w:rsidR="00BD65C0">
        <w:rPr>
          <w:rPrChange w:id="502" w:author="proposal to full draft" w:date="2020-09-05T14:52:00Z">
            <w:rPr>
              <w:rFonts w:ascii="Garamond" w:hAnsi="Garamond"/>
              <w:color w:val="000000"/>
            </w:rPr>
          </w:rPrChange>
        </w:rPr>
        <w:t xml:space="preserve"> </w:t>
      </w:r>
      <w:r w:rsidRPr="0041018C">
        <w:rPr>
          <w:rPrChange w:id="503" w:author="proposal to full draft" w:date="2020-09-05T14:52:00Z">
            <w:rPr>
              <w:rFonts w:ascii="Garamond" w:hAnsi="Garamond"/>
              <w:color w:val="000000"/>
            </w:rPr>
          </w:rPrChange>
        </w:rPr>
        <w:t>just</w:t>
      </w:r>
      <w:r w:rsidR="00BD65C0">
        <w:rPr>
          <w:rPrChange w:id="504" w:author="proposal to full draft" w:date="2020-09-05T14:52:00Z">
            <w:rPr>
              <w:rFonts w:ascii="Garamond" w:hAnsi="Garamond"/>
              <w:color w:val="000000"/>
            </w:rPr>
          </w:rPrChange>
        </w:rPr>
        <w:t xml:space="preserve"> </w:t>
      </w:r>
      <w:r w:rsidRPr="0041018C">
        <w:rPr>
          <w:rPrChange w:id="505" w:author="proposal to full draft" w:date="2020-09-05T14:52:00Z">
            <w:rPr>
              <w:rFonts w:ascii="Garamond" w:hAnsi="Garamond"/>
              <w:color w:val="000000"/>
            </w:rPr>
          </w:rPrChange>
        </w:rPr>
        <w:t>refining</w:t>
      </w:r>
      <w:r w:rsidR="00BD65C0">
        <w:rPr>
          <w:rPrChange w:id="506" w:author="proposal to full draft" w:date="2020-09-05T14:52:00Z">
            <w:rPr>
              <w:rFonts w:ascii="Garamond" w:hAnsi="Garamond"/>
              <w:color w:val="000000"/>
            </w:rPr>
          </w:rPrChange>
        </w:rPr>
        <w:t xml:space="preserve"> </w:t>
      </w:r>
      <w:r w:rsidRPr="0041018C">
        <w:rPr>
          <w:rPrChange w:id="507" w:author="proposal to full draft" w:date="2020-09-05T14:52:00Z">
            <w:rPr>
              <w:rFonts w:ascii="Garamond" w:hAnsi="Garamond"/>
              <w:color w:val="000000"/>
            </w:rPr>
          </w:rPrChange>
        </w:rPr>
        <w:t>in</w:t>
      </w:r>
      <w:r w:rsidR="00BD65C0">
        <w:rPr>
          <w:rPrChange w:id="508" w:author="proposal to full draft" w:date="2020-09-05T14:52:00Z">
            <w:rPr>
              <w:rFonts w:ascii="Garamond" w:hAnsi="Garamond"/>
              <w:color w:val="000000"/>
            </w:rPr>
          </w:rPrChange>
        </w:rPr>
        <w:t xml:space="preserve"> </w:t>
      </w:r>
      <w:r w:rsidRPr="0041018C">
        <w:rPr>
          <w:rPrChange w:id="509" w:author="proposal to full draft" w:date="2020-09-05T14:52:00Z">
            <w:rPr>
              <w:rFonts w:ascii="Garamond" w:hAnsi="Garamond"/>
              <w:color w:val="000000"/>
            </w:rPr>
          </w:rPrChange>
        </w:rPr>
        <w:t>place.</w:t>
      </w:r>
      <w:r w:rsidR="00BD65C0">
        <w:rPr>
          <w:rPrChange w:id="510" w:author="proposal to full draft" w:date="2020-09-05T14:52:00Z">
            <w:rPr>
              <w:rFonts w:ascii="Garamond" w:hAnsi="Garamond"/>
              <w:color w:val="000000"/>
            </w:rPr>
          </w:rPrChange>
        </w:rPr>
        <w:t xml:space="preserve"> </w:t>
      </w:r>
      <w:del w:id="511" w:author="proposal to full draft" w:date="2020-09-05T14:52:00Z">
        <w:r w:rsidR="00F31254" w:rsidRPr="00F31254">
          <w:rPr>
            <w:rFonts w:ascii="Garamond" w:eastAsia="Times New Roman" w:hAnsi="Garamond" w:cs="Arial"/>
            <w:color w:val="000000"/>
          </w:rPr>
          <w:delText>And that, in turn, helps me commit to making changes worth saving</w:delText>
        </w:r>
      </w:del>
      <w:ins w:id="512" w:author="proposal to full draft" w:date="2020-09-05T14:52:00Z">
        <w:r w:rsidRPr="0041018C">
          <w:t>(And</w:t>
        </w:r>
        <w:r w:rsidR="00BD65C0">
          <w:t xml:space="preserve"> </w:t>
        </w:r>
        <w:r w:rsidRPr="0041018C">
          <w:t>then</w:t>
        </w:r>
        <w:r w:rsidR="00BD65C0">
          <w:t xml:space="preserve"> </w:t>
        </w:r>
        <w:r w:rsidRPr="0041018C">
          <w:t>to</w:t>
        </w:r>
        <w:r w:rsidR="00BD65C0">
          <w:t xml:space="preserve"> </w:t>
        </w:r>
        <w:r w:rsidRPr="0041018C">
          <w:t>decide</w:t>
        </w:r>
        <w:r w:rsidR="00BD65C0">
          <w:t xml:space="preserve"> </w:t>
        </w:r>
        <w:r w:rsidRPr="0041018C">
          <w:t>whether</w:t>
        </w:r>
        <w:r w:rsidR="00BD65C0">
          <w:t xml:space="preserve"> </w:t>
        </w:r>
        <w:r w:rsidRPr="0041018C">
          <w:t>that’s</w:t>
        </w:r>
        <w:r w:rsidR="00BD65C0">
          <w:t xml:space="preserve"> </w:t>
        </w:r>
        <w:r w:rsidRPr="0041018C">
          <w:t>what</w:t>
        </w:r>
        <w:r w:rsidR="00BD65C0">
          <w:t xml:space="preserve"> </w:t>
        </w:r>
        <w:r w:rsidRPr="0041018C">
          <w:t>you</w:t>
        </w:r>
        <w:r w:rsidR="00BD65C0">
          <w:t xml:space="preserve"> </w:t>
        </w:r>
        <w:r w:rsidRPr="0041018C">
          <w:t>wanted</w:t>
        </w:r>
        <w:r w:rsidR="00BD65C0">
          <w:t xml:space="preserve"> </w:t>
        </w:r>
        <w:r w:rsidRPr="0041018C">
          <w:t>to</w:t>
        </w:r>
        <w:r w:rsidR="00BD65C0">
          <w:t xml:space="preserve"> </w:t>
        </w:r>
        <w:r w:rsidRPr="0041018C">
          <w:t>be</w:t>
        </w:r>
        <w:r w:rsidR="00BD65C0">
          <w:t xml:space="preserve"> </w:t>
        </w:r>
        <w:r w:rsidRPr="0041018C">
          <w:t>doing</w:t>
        </w:r>
        <w:r w:rsidR="00BD65C0">
          <w:t xml:space="preserve"> </w:t>
        </w:r>
        <w:r w:rsidRPr="0041018C">
          <w:t>at</w:t>
        </w:r>
        <w:r w:rsidR="00BD65C0">
          <w:t xml:space="preserve"> </w:t>
        </w:r>
        <w:r w:rsidRPr="0041018C">
          <w:t>that</w:t>
        </w:r>
        <w:r w:rsidR="00BD65C0">
          <w:t xml:space="preserve"> </w:t>
        </w:r>
        <w:r w:rsidRPr="0041018C">
          <w:t>moment.)</w:t>
        </w:r>
        <w:r w:rsidR="00BD65C0">
          <w:t xml:space="preserve"> </w:t>
        </w:r>
        <w:r w:rsidRPr="0041018C">
          <w:t>The</w:t>
        </w:r>
        <w:r w:rsidR="00BD65C0">
          <w:t xml:space="preserve"> </w:t>
        </w:r>
        <w:r w:rsidRPr="0041018C">
          <w:t>reflection</w:t>
        </w:r>
        <w:r w:rsidR="00BD65C0">
          <w:t xml:space="preserve"> </w:t>
        </w:r>
        <w:r w:rsidRPr="0041018C">
          <w:t>isn’t</w:t>
        </w:r>
        <w:r w:rsidR="00BD65C0">
          <w:t xml:space="preserve"> </w:t>
        </w:r>
        <w:r w:rsidRPr="0041018C">
          <w:t>automatic</w:t>
        </w:r>
      </w:ins>
      <w:r w:rsidRPr="0041018C">
        <w:rPr>
          <w:rPrChange w:id="513" w:author="proposal to full draft" w:date="2020-09-05T14:52:00Z">
            <w:rPr>
              <w:rFonts w:ascii="Garamond" w:hAnsi="Garamond"/>
              <w:color w:val="000000"/>
            </w:rPr>
          </w:rPrChange>
        </w:rPr>
        <w:t>.</w:t>
      </w:r>
    </w:p>
    <w:p w14:paraId="7ED7571F" w14:textId="77777777" w:rsidR="00F31254" w:rsidRDefault="00F31254" w:rsidP="00F31254">
      <w:pPr>
        <w:rPr>
          <w:del w:id="514" w:author="proposal to full draft" w:date="2020-09-05T14:52:00Z"/>
          <w:rFonts w:ascii="Garamond" w:eastAsia="Times New Roman" w:hAnsi="Garamond" w:cs="Times New Roman"/>
        </w:rPr>
      </w:pPr>
    </w:p>
    <w:p w14:paraId="26363F91" w14:textId="77777777" w:rsidR="00F31254" w:rsidRDefault="00F31254" w:rsidP="00F31254">
      <w:pPr>
        <w:rPr>
          <w:del w:id="515" w:author="proposal to full draft" w:date="2020-09-05T14:52:00Z"/>
          <w:rFonts w:ascii="Garamond" w:eastAsia="Times New Roman" w:hAnsi="Garamond" w:cs="Times New Roman"/>
        </w:rPr>
      </w:pPr>
    </w:p>
    <w:p w14:paraId="0A316888" w14:textId="77777777" w:rsidR="00F31254" w:rsidRPr="00F31254" w:rsidRDefault="00F31254" w:rsidP="00F31254">
      <w:pPr>
        <w:rPr>
          <w:del w:id="516" w:author="proposal to full draft" w:date="2020-09-05T14:52:00Z"/>
          <w:rFonts w:ascii="Garamond" w:eastAsia="Times New Roman" w:hAnsi="Garamond" w:cs="Times New Roman"/>
        </w:rPr>
      </w:pPr>
      <w:del w:id="517" w:author="proposal to full draft" w:date="2020-09-05T14:52:00Z">
        <w:r w:rsidRPr="00F31254">
          <w:rPr>
            <w:rFonts w:ascii="Garamond" w:eastAsia="Times New Roman" w:hAnsi="Garamond" w:cs="Arial"/>
            <w:color w:val="000000"/>
          </w:rPr>
          <w:delText>I do not plan to quote students in this essay, but I would like to embed screenshots of several diff views and revision histories in action from my own writing, e.g. from GitHub Desktop, from the Wikidot wiki platform, and from Google Docs’ Version History (including the “Name Current Revision” option).</w:delText>
        </w:r>
      </w:del>
    </w:p>
    <w:p w14:paraId="2483EE7E" w14:textId="77777777" w:rsidR="00F31254" w:rsidRPr="00F31254" w:rsidRDefault="00F31254" w:rsidP="00F31254">
      <w:pPr>
        <w:rPr>
          <w:del w:id="518" w:author="proposal to full draft" w:date="2020-09-05T14:52:00Z"/>
          <w:rFonts w:ascii="Garamond" w:eastAsia="Times New Roman" w:hAnsi="Garamond" w:cs="Times New Roman"/>
        </w:rPr>
      </w:pPr>
    </w:p>
    <w:p w14:paraId="0B303F09" w14:textId="77777777" w:rsidR="0079011C" w:rsidRPr="0041018C" w:rsidRDefault="00863BA2" w:rsidP="0041018C">
      <w:pPr>
        <w:pStyle w:val="BodyText"/>
        <w:rPr>
          <w:ins w:id="519" w:author="proposal to full draft" w:date="2020-09-05T14:52:00Z"/>
        </w:rPr>
      </w:pPr>
      <w:ins w:id="520" w:author="proposal to full draft" w:date="2020-09-05T14:52:00Z">
        <w:r w:rsidRPr="0041018C">
          <w:t>Second,</w:t>
        </w:r>
        <w:r w:rsidR="00BD65C0">
          <w:t xml:space="preserve"> </w:t>
        </w:r>
        <w:r w:rsidRPr="0041018C">
          <w:t>the</w:t>
        </w:r>
        <w:r w:rsidR="00BD65C0">
          <w:t xml:space="preserve"> </w:t>
        </w:r>
        <w:r w:rsidRPr="0041018C">
          <w:t>save</w:t>
        </w:r>
        <w:r w:rsidR="00BD65C0">
          <w:t xml:space="preserve"> </w:t>
        </w:r>
        <w:r w:rsidRPr="0041018C">
          <w:t>itself</w:t>
        </w:r>
        <w:r w:rsidR="00BD65C0">
          <w:t xml:space="preserve"> </w:t>
        </w:r>
        <w:r w:rsidRPr="0041018C">
          <w:t>isn’t</w:t>
        </w:r>
        <w:r w:rsidR="00BD65C0">
          <w:t xml:space="preserve"> </w:t>
        </w:r>
        <w:r w:rsidRPr="0041018C">
          <w:t>automatic,</w:t>
        </w:r>
        <w:r w:rsidR="00BD65C0">
          <w:t xml:space="preserve"> </w:t>
        </w:r>
        <w:r w:rsidRPr="0041018C">
          <w:t>either:</w:t>
        </w:r>
        <w:r w:rsidR="00BD65C0">
          <w:t xml:space="preserve"> </w:t>
        </w:r>
        <w:r w:rsidRPr="0041018C">
          <w:t>it’s</w:t>
        </w:r>
        <w:r w:rsidR="00BD65C0">
          <w:t xml:space="preserve"> </w:t>
        </w:r>
        <w:r w:rsidRPr="0041018C">
          <w:t>entirely</w:t>
        </w:r>
        <w:r w:rsidR="00BD65C0">
          <w:t xml:space="preserve"> </w:t>
        </w:r>
        <w:r w:rsidRPr="0041018C">
          <w:t>possible</w:t>
        </w:r>
        <w:r w:rsidR="00BD65C0">
          <w:t xml:space="preserve"> </w:t>
        </w:r>
        <w:r w:rsidRPr="0041018C">
          <w:t>to</w:t>
        </w:r>
        <w:r w:rsidR="00BD65C0">
          <w:t xml:space="preserve"> </w:t>
        </w:r>
        <w:r w:rsidRPr="0041018C">
          <w:t>make</w:t>
        </w:r>
        <w:r w:rsidR="00BD65C0">
          <w:t xml:space="preserve"> </w:t>
        </w:r>
        <w:r w:rsidRPr="0041018C">
          <w:t>no</w:t>
        </w:r>
        <w:r w:rsidR="00BD65C0">
          <w:t xml:space="preserve"> </w:t>
        </w:r>
        <w:r w:rsidRPr="0041018C">
          <w:t>commits</w:t>
        </w:r>
        <w:r w:rsidR="00BD65C0">
          <w:t xml:space="preserve"> </w:t>
        </w:r>
        <w:r w:rsidRPr="0041018C">
          <w:t>at</w:t>
        </w:r>
        <w:r w:rsidR="00BD65C0">
          <w:t xml:space="preserve"> </w:t>
        </w:r>
        <w:r w:rsidRPr="0041018C">
          <w:t>all</w:t>
        </w:r>
        <w:r w:rsidR="00BD65C0">
          <w:t xml:space="preserve"> </w:t>
        </w:r>
        <w:r w:rsidRPr="0041018C">
          <w:t>between</w:t>
        </w:r>
        <w:r w:rsidR="00BD65C0">
          <w:t xml:space="preserve"> </w:t>
        </w:r>
        <w:r w:rsidRPr="0041018C">
          <w:t>the</w:t>
        </w:r>
        <w:r w:rsidR="00BD65C0">
          <w:t xml:space="preserve"> </w:t>
        </w:r>
        <w:r w:rsidRPr="0041018C">
          <w:t>fi</w:t>
        </w:r>
        <w:r w:rsidRPr="0041018C">
          <w:t>rst</w:t>
        </w:r>
        <w:r w:rsidR="00BD65C0">
          <w:t xml:space="preserve"> </w:t>
        </w:r>
        <w:r w:rsidRPr="0041018C">
          <w:t>and</w:t>
        </w:r>
        <w:r w:rsidR="00BD65C0">
          <w:t xml:space="preserve"> </w:t>
        </w:r>
        <w:r w:rsidRPr="0041018C">
          <w:t>final</w:t>
        </w:r>
        <w:r w:rsidR="00BD65C0">
          <w:t xml:space="preserve"> </w:t>
        </w:r>
        <w:r w:rsidRPr="0041018C">
          <w:t>drafts.</w:t>
        </w:r>
        <w:r w:rsidR="00BD65C0">
          <w:t xml:space="preserve"> </w:t>
        </w:r>
        <w:r w:rsidRPr="0041018C">
          <w:t>Until</w:t>
        </w:r>
        <w:r w:rsidR="00BD65C0">
          <w:t xml:space="preserve"> </w:t>
        </w:r>
        <w:r w:rsidRPr="0041018C">
          <w:t>you</w:t>
        </w:r>
        <w:r w:rsidR="00BD65C0">
          <w:t xml:space="preserve"> </w:t>
        </w:r>
        <w:r w:rsidRPr="0041018C">
          <w:t>get</w:t>
        </w:r>
        <w:r w:rsidR="00BD65C0">
          <w:t xml:space="preserve"> </w:t>
        </w:r>
        <w:r w:rsidRPr="0041018C">
          <w:t>in</w:t>
        </w:r>
        <w:r w:rsidR="00BD65C0">
          <w:t xml:space="preserve"> </w:t>
        </w:r>
        <w:r w:rsidRPr="0041018C">
          <w:t>the</w:t>
        </w:r>
        <w:r w:rsidR="00BD65C0">
          <w:t xml:space="preserve"> </w:t>
        </w:r>
        <w:r w:rsidRPr="0041018C">
          <w:t>habit</w:t>
        </w:r>
        <w:r w:rsidR="00BD65C0">
          <w:t xml:space="preserve"> </w:t>
        </w:r>
        <w:r w:rsidRPr="0041018C">
          <w:t>of</w:t>
        </w:r>
        <w:r w:rsidR="00BD65C0">
          <w:t xml:space="preserve"> </w:t>
        </w:r>
        <w:r w:rsidRPr="0041018C">
          <w:t>writing</w:t>
        </w:r>
        <w:r w:rsidR="00BD65C0">
          <w:t xml:space="preserve"> </w:t>
        </w:r>
        <w:r w:rsidRPr="0041018C">
          <w:t>a</w:t>
        </w:r>
        <w:r w:rsidR="00BD65C0">
          <w:t xml:space="preserve"> </w:t>
        </w:r>
        <w:r w:rsidRPr="0041018C">
          <w:t>commit</w:t>
        </w:r>
        <w:r w:rsidR="00BD65C0">
          <w:t xml:space="preserve"> </w:t>
        </w:r>
        <w:r w:rsidRPr="0041018C">
          <w:t>message</w:t>
        </w:r>
        <w:r w:rsidR="00BD65C0">
          <w:t xml:space="preserve"> </w:t>
        </w:r>
        <w:r w:rsidRPr="0041018C">
          <w:t>every</w:t>
        </w:r>
        <w:r w:rsidR="00BD65C0">
          <w:t xml:space="preserve"> </w:t>
        </w:r>
        <w:r w:rsidRPr="0041018C">
          <w:t>time</w:t>
        </w:r>
        <w:r w:rsidR="00BD65C0">
          <w:t xml:space="preserve"> </w:t>
        </w:r>
        <w:r w:rsidRPr="0041018C">
          <w:t>you</w:t>
        </w:r>
        <w:r w:rsidR="00BD65C0">
          <w:t xml:space="preserve"> </w:t>
        </w:r>
        <w:r w:rsidRPr="0041018C">
          <w:t>save</w:t>
        </w:r>
        <w:r w:rsidR="00BD65C0">
          <w:t xml:space="preserve"> </w:t>
        </w:r>
        <w:r w:rsidRPr="0041018C">
          <w:t>(or</w:t>
        </w:r>
        <w:r w:rsidR="00BD65C0">
          <w:t xml:space="preserve"> </w:t>
        </w:r>
        <w:r w:rsidRPr="0041018C">
          <w:t>stop</w:t>
        </w:r>
        <w:r w:rsidR="00BD65C0">
          <w:t xml:space="preserve"> </w:t>
        </w:r>
        <w:r w:rsidRPr="0041018C">
          <w:t>working),</w:t>
        </w:r>
        <w:r w:rsidR="00BD65C0">
          <w:t xml:space="preserve"> </w:t>
        </w:r>
        <w:r w:rsidRPr="0041018C">
          <w:t>it</w:t>
        </w:r>
        <w:r w:rsidR="00BD65C0">
          <w:t xml:space="preserve"> </w:t>
        </w:r>
        <w:r w:rsidRPr="0041018C">
          <w:t>can</w:t>
        </w:r>
        <w:r w:rsidR="00BD65C0">
          <w:t xml:space="preserve"> </w:t>
        </w:r>
        <w:r w:rsidRPr="0041018C">
          <w:t>be</w:t>
        </w:r>
        <w:r w:rsidR="00BD65C0">
          <w:t xml:space="preserve"> </w:t>
        </w:r>
        <w:r w:rsidRPr="0041018C">
          <w:t>easy</w:t>
        </w:r>
        <w:r w:rsidR="00BD65C0">
          <w:t xml:space="preserve"> </w:t>
        </w:r>
        <w:r w:rsidRPr="0041018C">
          <w:t>to</w:t>
        </w:r>
        <w:r w:rsidR="00BD65C0">
          <w:t xml:space="preserve"> </w:t>
        </w:r>
        <w:r w:rsidRPr="0041018C">
          <w:t>forget.</w:t>
        </w:r>
        <w:r w:rsidR="00BD65C0">
          <w:t xml:space="preserve"> </w:t>
        </w:r>
        <w:r w:rsidRPr="0041018C">
          <w:t>You’d</w:t>
        </w:r>
        <w:r w:rsidR="00BD65C0">
          <w:t xml:space="preserve"> </w:t>
        </w:r>
        <w:r w:rsidRPr="0041018C">
          <w:t>end</w:t>
        </w:r>
        <w:r w:rsidR="00BD65C0">
          <w:t xml:space="preserve"> </w:t>
        </w:r>
        <w:r w:rsidRPr="0041018C">
          <w:t>up</w:t>
        </w:r>
        <w:r w:rsidR="00BD65C0">
          <w:t xml:space="preserve"> </w:t>
        </w:r>
        <w:r w:rsidRPr="0041018C">
          <w:t>with</w:t>
        </w:r>
        <w:r w:rsidR="00BD65C0">
          <w:t xml:space="preserve"> </w:t>
        </w:r>
        <w:r w:rsidRPr="0041018C">
          <w:t>the</w:t>
        </w:r>
        <w:r w:rsidR="00BD65C0">
          <w:t xml:space="preserve"> </w:t>
        </w:r>
        <w:r w:rsidRPr="0041018C">
          <w:t>same</w:t>
        </w:r>
        <w:r w:rsidR="00BD65C0">
          <w:t xml:space="preserve"> </w:t>
        </w:r>
        <w:r w:rsidRPr="0041018C">
          <w:t>truncated</w:t>
        </w:r>
        <w:r w:rsidR="00BD65C0">
          <w:t xml:space="preserve"> </w:t>
        </w:r>
        <w:r w:rsidRPr="0041018C">
          <w:t>sense</w:t>
        </w:r>
        <w:r w:rsidR="00BD65C0">
          <w:t xml:space="preserve"> </w:t>
        </w:r>
        <w:r w:rsidRPr="0041018C">
          <w:t>of</w:t>
        </w:r>
        <w:r w:rsidR="00BD65C0">
          <w:t xml:space="preserve"> </w:t>
        </w:r>
        <w:r w:rsidRPr="0041018C">
          <w:t>the</w:t>
        </w:r>
        <w:r w:rsidR="00BD65C0">
          <w:t xml:space="preserve"> </w:t>
        </w:r>
        <w:r w:rsidRPr="0041018C">
          <w:t>file’s</w:t>
        </w:r>
        <w:r w:rsidR="00BD65C0">
          <w:t xml:space="preserve"> </w:t>
        </w:r>
        <w:r w:rsidRPr="0041018C">
          <w:t>history</w:t>
        </w:r>
        <w:r w:rsidR="00BD65C0">
          <w:t xml:space="preserve"> </w:t>
        </w:r>
        <w:r w:rsidRPr="0041018C">
          <w:t>as</w:t>
        </w:r>
        <w:r w:rsidR="00BD65C0">
          <w:t xml:space="preserve"> </w:t>
        </w:r>
        <w:r w:rsidRPr="0041018C">
          <w:t>in</w:t>
        </w:r>
        <w:r w:rsidR="00BD65C0">
          <w:t xml:space="preserve"> </w:t>
        </w:r>
        <w:r w:rsidRPr="0041018C">
          <w:t>the</w:t>
        </w:r>
        <w:r w:rsidR="00BD65C0">
          <w:t xml:space="preserve"> </w:t>
        </w:r>
        <w:r w:rsidRPr="0041018C">
          <w:t>initial</w:t>
        </w:r>
        <w:r w:rsidR="00BD65C0">
          <w:t xml:space="preserve"> </w:t>
        </w:r>
        <w:r w:rsidRPr="0041018C">
          <w:t>non-VCS</w:t>
        </w:r>
        <w:r w:rsidR="00BD65C0">
          <w:t xml:space="preserve"> </w:t>
        </w:r>
        <w:r w:rsidRPr="0041018C">
          <w:t>scenario.</w:t>
        </w:r>
        <w:r w:rsidR="00BD65C0">
          <w:t xml:space="preserve"> </w:t>
        </w:r>
        <w:r w:rsidRPr="0041018C">
          <w:t>Then</w:t>
        </w:r>
        <w:r w:rsidR="00BD65C0">
          <w:t xml:space="preserve"> </w:t>
        </w:r>
        <w:r w:rsidRPr="0041018C">
          <w:t>not</w:t>
        </w:r>
        <w:r w:rsidR="00BD65C0">
          <w:t xml:space="preserve"> </w:t>
        </w:r>
        <w:r w:rsidRPr="0041018C">
          <w:t>only</w:t>
        </w:r>
        <w:r w:rsidR="00BD65C0">
          <w:t xml:space="preserve"> </w:t>
        </w:r>
        <w:r w:rsidRPr="0041018C">
          <w:t>would</w:t>
        </w:r>
        <w:r w:rsidR="00BD65C0">
          <w:t xml:space="preserve"> </w:t>
        </w:r>
        <w:r w:rsidRPr="0041018C">
          <w:t>you</w:t>
        </w:r>
        <w:r w:rsidR="00BD65C0">
          <w:t xml:space="preserve"> </w:t>
        </w:r>
        <w:r w:rsidRPr="0041018C">
          <w:t>lose</w:t>
        </w:r>
        <w:r w:rsidR="00BD65C0">
          <w:t xml:space="preserve"> </w:t>
        </w:r>
        <w:r w:rsidRPr="0041018C">
          <w:t>the</w:t>
        </w:r>
        <w:r w:rsidR="00BD65C0">
          <w:t xml:space="preserve"> </w:t>
        </w:r>
        <w:r w:rsidRPr="0041018C">
          <w:t>traces</w:t>
        </w:r>
        <w:r w:rsidR="00BD65C0">
          <w:t xml:space="preserve"> </w:t>
        </w:r>
        <w:r w:rsidRPr="0041018C">
          <w:t>of</w:t>
        </w:r>
        <w:r w:rsidR="00BD65C0">
          <w:t xml:space="preserve"> </w:t>
        </w:r>
        <w:r w:rsidRPr="0041018C">
          <w:t>all</w:t>
        </w:r>
        <w:r w:rsidR="00BD65C0">
          <w:t xml:space="preserve"> </w:t>
        </w:r>
        <w:r w:rsidRPr="0041018C">
          <w:t>your</w:t>
        </w:r>
        <w:r w:rsidR="00BD65C0">
          <w:t xml:space="preserve"> </w:t>
        </w:r>
        <w:r w:rsidRPr="0041018C">
          <w:t>diffs,</w:t>
        </w:r>
        <w:r w:rsidR="00BD65C0">
          <w:t xml:space="preserve"> </w:t>
        </w:r>
        <w:r w:rsidRPr="0041018C">
          <w:t>you’d</w:t>
        </w:r>
        <w:r w:rsidR="00BD65C0">
          <w:t xml:space="preserve"> </w:t>
        </w:r>
        <w:r w:rsidRPr="0041018C">
          <w:t>also</w:t>
        </w:r>
        <w:r w:rsidR="00BD65C0">
          <w:t xml:space="preserve"> </w:t>
        </w:r>
        <w:r w:rsidRPr="0041018C">
          <w:t>lose</w:t>
        </w:r>
        <w:r w:rsidR="00BD65C0">
          <w:t xml:space="preserve"> </w:t>
        </w:r>
        <w:r w:rsidRPr="0041018C">
          <w:t>text</w:t>
        </w:r>
        <w:r w:rsidR="00BD65C0">
          <w:t xml:space="preserve"> </w:t>
        </w:r>
        <w:r w:rsidRPr="0041018C">
          <w:t>included</w:t>
        </w:r>
        <w:r w:rsidR="00BD65C0">
          <w:t xml:space="preserve"> </w:t>
        </w:r>
        <w:r w:rsidRPr="0041018C">
          <w:t>in</w:t>
        </w:r>
        <w:r w:rsidR="00BD65C0">
          <w:t xml:space="preserve"> </w:t>
        </w:r>
        <w:r w:rsidRPr="0041018C">
          <w:t>a</w:t>
        </w:r>
        <w:r w:rsidR="00BD65C0">
          <w:t xml:space="preserve"> </w:t>
        </w:r>
        <w:r w:rsidRPr="0041018C">
          <w:t>middle</w:t>
        </w:r>
        <w:r w:rsidR="00BD65C0">
          <w:t xml:space="preserve"> </w:t>
        </w:r>
        <w:r w:rsidRPr="0041018C">
          <w:t>draft</w:t>
        </w:r>
        <w:r w:rsidR="00BD65C0">
          <w:t xml:space="preserve"> </w:t>
        </w:r>
        <w:r w:rsidRPr="0041018C">
          <w:t>but</w:t>
        </w:r>
        <w:r w:rsidR="00BD65C0">
          <w:t xml:space="preserve"> </w:t>
        </w:r>
        <w:r w:rsidRPr="0041018C">
          <w:t>cut</w:t>
        </w:r>
        <w:r w:rsidR="00BD65C0">
          <w:t xml:space="preserve"> </w:t>
        </w:r>
        <w:r w:rsidRPr="0041018C">
          <w:t>before</w:t>
        </w:r>
        <w:r w:rsidR="00BD65C0">
          <w:t xml:space="preserve"> </w:t>
        </w:r>
        <w:r w:rsidRPr="0041018C">
          <w:t>the</w:t>
        </w:r>
        <w:r w:rsidR="00BD65C0">
          <w:t xml:space="preserve"> </w:t>
        </w:r>
        <w:r w:rsidRPr="0041018C">
          <w:t>final.</w:t>
        </w:r>
        <w:r w:rsidR="00BD65C0">
          <w:t xml:space="preserve"> </w:t>
        </w:r>
        <w:r w:rsidRPr="0041018C">
          <w:t>(That</w:t>
        </w:r>
        <w:r w:rsidR="00BD65C0">
          <w:t xml:space="preserve"> </w:t>
        </w:r>
        <w:r w:rsidRPr="0041018C">
          <w:t>cut</w:t>
        </w:r>
        <w:r w:rsidR="00BD65C0">
          <w:t xml:space="preserve"> </w:t>
        </w:r>
        <w:r w:rsidRPr="0041018C">
          <w:t>material</w:t>
        </w:r>
        <w:r w:rsidR="00BD65C0">
          <w:t xml:space="preserve"> </w:t>
        </w:r>
        <w:r w:rsidRPr="0041018C">
          <w:t>might</w:t>
        </w:r>
        <w:r w:rsidR="00BD65C0">
          <w:t xml:space="preserve"> </w:t>
        </w:r>
        <w:r w:rsidRPr="0041018C">
          <w:t>still</w:t>
        </w:r>
        <w:r w:rsidR="00BD65C0">
          <w:t xml:space="preserve"> </w:t>
        </w:r>
        <w:r w:rsidRPr="0041018C">
          <w:t>be</w:t>
        </w:r>
        <w:r w:rsidR="00BD65C0">
          <w:t xml:space="preserve"> </w:t>
        </w:r>
        <w:r w:rsidRPr="0041018C">
          <w:t>useful</w:t>
        </w:r>
        <w:r w:rsidR="00BD65C0">
          <w:t xml:space="preserve"> </w:t>
        </w:r>
        <w:r w:rsidRPr="0041018C">
          <w:t>in</w:t>
        </w:r>
        <w:r w:rsidR="00BD65C0">
          <w:t xml:space="preserve"> </w:t>
        </w:r>
        <w:r w:rsidRPr="0041018C">
          <w:t>the</w:t>
        </w:r>
        <w:r w:rsidR="00BD65C0">
          <w:t xml:space="preserve"> </w:t>
        </w:r>
        <w:r w:rsidRPr="0041018C">
          <w:t>future,</w:t>
        </w:r>
        <w:r w:rsidR="00BD65C0">
          <w:t xml:space="preserve"> </w:t>
        </w:r>
        <w:r w:rsidRPr="0041018C">
          <w:t>for</w:t>
        </w:r>
        <w:r w:rsidR="00BD65C0">
          <w:t xml:space="preserve"> </w:t>
        </w:r>
        <w:r w:rsidRPr="0041018C">
          <w:t>a</w:t>
        </w:r>
        <w:r w:rsidR="00BD65C0">
          <w:t xml:space="preserve"> </w:t>
        </w:r>
        <w:r w:rsidRPr="0041018C">
          <w:t>different</w:t>
        </w:r>
        <w:r w:rsidR="00BD65C0">
          <w:t xml:space="preserve"> </w:t>
        </w:r>
        <w:r w:rsidRPr="0041018C">
          <w:t>audience</w:t>
        </w:r>
        <w:r w:rsidR="00BD65C0">
          <w:t xml:space="preserve"> </w:t>
        </w:r>
        <w:r w:rsidRPr="0041018C">
          <w:t>or</w:t>
        </w:r>
        <w:r w:rsidR="00BD65C0">
          <w:t xml:space="preserve"> </w:t>
        </w:r>
        <w:r w:rsidRPr="0041018C">
          <w:t>a</w:t>
        </w:r>
        <w:r w:rsidR="00BD65C0">
          <w:t xml:space="preserve"> </w:t>
        </w:r>
        <w:r w:rsidRPr="0041018C">
          <w:t>different</w:t>
        </w:r>
        <w:r w:rsidR="00BD65C0">
          <w:t xml:space="preserve"> </w:t>
        </w:r>
        <w:r w:rsidRPr="0041018C">
          <w:t>purpose.</w:t>
        </w:r>
        <w:r w:rsidR="00BD65C0">
          <w:t xml:space="preserve"> </w:t>
        </w:r>
        <w:r w:rsidRPr="0041018C">
          <w:t>The</w:t>
        </w:r>
        <w:r w:rsidR="00BD65C0">
          <w:t xml:space="preserve"> </w:t>
        </w:r>
        <w:r w:rsidRPr="0041018C">
          <w:t>time</w:t>
        </w:r>
        <w:r w:rsidR="00BD65C0">
          <w:t xml:space="preserve"> </w:t>
        </w:r>
        <w:r w:rsidRPr="0041018C">
          <w:t>machine</w:t>
        </w:r>
        <w:r w:rsidR="00BD65C0">
          <w:t xml:space="preserve"> </w:t>
        </w:r>
        <w:r w:rsidRPr="0041018C">
          <w:t>that</w:t>
        </w:r>
        <w:r w:rsidR="00BD65C0">
          <w:t xml:space="preserve"> </w:t>
        </w:r>
        <w:r w:rsidRPr="0041018C">
          <w:t>version</w:t>
        </w:r>
        <w:r w:rsidR="00BD65C0">
          <w:t xml:space="preserve"> </w:t>
        </w:r>
        <w:r w:rsidRPr="0041018C">
          <w:t>c</w:t>
        </w:r>
        <w:r w:rsidRPr="0041018C">
          <w:t>ontrol</w:t>
        </w:r>
        <w:r w:rsidR="00BD65C0">
          <w:t xml:space="preserve"> </w:t>
        </w:r>
        <w:r w:rsidRPr="0041018C">
          <w:t>offers</w:t>
        </w:r>
        <w:r w:rsidR="00BD65C0">
          <w:t xml:space="preserve"> </w:t>
        </w:r>
        <w:r w:rsidRPr="0041018C">
          <w:t>you</w:t>
        </w:r>
        <w:r w:rsidR="00BD65C0">
          <w:t xml:space="preserve"> </w:t>
        </w:r>
        <w:r w:rsidRPr="0041018C">
          <w:t>the</w:t>
        </w:r>
        <w:r w:rsidR="00BD65C0">
          <w:t xml:space="preserve"> </w:t>
        </w:r>
        <w:r w:rsidRPr="0041018C">
          <w:t>chance</w:t>
        </w:r>
        <w:r w:rsidR="00BD65C0">
          <w:t xml:space="preserve"> </w:t>
        </w:r>
        <w:r w:rsidRPr="0041018C">
          <w:t>to</w:t>
        </w:r>
        <w:r w:rsidR="00BD65C0">
          <w:t xml:space="preserve"> </w:t>
        </w:r>
        <w:r w:rsidRPr="0041018C">
          <w:t>retrieve</w:t>
        </w:r>
        <w:r w:rsidR="00BD65C0">
          <w:t xml:space="preserve"> </w:t>
        </w:r>
        <w:r w:rsidRPr="0041018C">
          <w:t>those</w:t>
        </w:r>
        <w:r w:rsidR="00BD65C0">
          <w:t xml:space="preserve"> </w:t>
        </w:r>
        <w:r w:rsidRPr="0041018C">
          <w:t>interim</w:t>
        </w:r>
        <w:r w:rsidR="00BD65C0">
          <w:t xml:space="preserve"> </w:t>
        </w:r>
        <w:r w:rsidRPr="0041018C">
          <w:t>ideas.)</w:t>
        </w:r>
      </w:ins>
    </w:p>
    <w:p w14:paraId="54EF0087" w14:textId="77777777" w:rsidR="0079011C" w:rsidRPr="0041018C" w:rsidRDefault="00863BA2" w:rsidP="0041018C">
      <w:pPr>
        <w:pStyle w:val="BodyText"/>
        <w:rPr>
          <w:ins w:id="521" w:author="proposal to full draft" w:date="2020-09-05T14:52:00Z"/>
        </w:rPr>
      </w:pPr>
      <w:ins w:id="522" w:author="proposal to full draft" w:date="2020-09-05T14:52:00Z">
        <w:r w:rsidRPr="0041018C">
          <w:t>Wouldn’t</w:t>
        </w:r>
        <w:r w:rsidR="00BD65C0">
          <w:t xml:space="preserve"> </w:t>
        </w:r>
        <w:r w:rsidRPr="0041018C">
          <w:t>it</w:t>
        </w:r>
        <w:r w:rsidR="00BD65C0">
          <w:t xml:space="preserve"> </w:t>
        </w:r>
        <w:r w:rsidRPr="0041018C">
          <w:t>be</w:t>
        </w:r>
        <w:r w:rsidR="00BD65C0">
          <w:t xml:space="preserve"> </w:t>
        </w:r>
        <w:r w:rsidRPr="0041018C">
          <w:t>nice,</w:t>
        </w:r>
        <w:r w:rsidR="00BD65C0">
          <w:t xml:space="preserve"> </w:t>
        </w:r>
        <w:r w:rsidRPr="0041018C">
          <w:t>then,</w:t>
        </w:r>
        <w:r w:rsidR="00BD65C0">
          <w:t xml:space="preserve"> </w:t>
        </w:r>
        <w:r w:rsidRPr="0041018C">
          <w:t>if</w:t>
        </w:r>
        <w:r w:rsidR="00BD65C0">
          <w:t xml:space="preserve"> </w:t>
        </w:r>
        <w:r w:rsidRPr="0041018C">
          <w:t>there</w:t>
        </w:r>
        <w:r w:rsidR="00BD65C0">
          <w:t xml:space="preserve"> </w:t>
        </w:r>
        <w:r w:rsidRPr="0041018C">
          <w:t>were</w:t>
        </w:r>
        <w:r w:rsidR="00BD65C0">
          <w:t xml:space="preserve"> </w:t>
        </w:r>
        <w:r w:rsidRPr="0041018C">
          <w:t>a</w:t>
        </w:r>
        <w:r w:rsidR="00BD65C0">
          <w:t xml:space="preserve"> </w:t>
        </w:r>
        <w:r w:rsidRPr="0041018C">
          <w:t>way</w:t>
        </w:r>
        <w:r w:rsidR="00BD65C0">
          <w:t xml:space="preserve"> </w:t>
        </w:r>
        <w:r w:rsidRPr="0041018C">
          <w:t>to</w:t>
        </w:r>
        <w:r w:rsidR="00BD65C0">
          <w:t xml:space="preserve"> </w:t>
        </w:r>
        <w:r w:rsidRPr="0041018C">
          <w:t>combine</w:t>
        </w:r>
        <w:r w:rsidR="00BD65C0">
          <w:t xml:space="preserve"> </w:t>
        </w:r>
        <w:r w:rsidRPr="0041018C">
          <w:t>Google</w:t>
        </w:r>
        <w:r w:rsidR="00BD65C0">
          <w:t xml:space="preserve"> </w:t>
        </w:r>
        <w:r w:rsidRPr="0041018C">
          <w:t>Docs’</w:t>
        </w:r>
        <w:r w:rsidR="00BD65C0">
          <w:t xml:space="preserve"> </w:t>
        </w:r>
        <w:r w:rsidRPr="0041018C">
          <w:t>frequent</w:t>
        </w:r>
        <w:r w:rsidR="00BD65C0">
          <w:t xml:space="preserve"> </w:t>
        </w:r>
        <w:r w:rsidRPr="0041018C">
          <w:t>automatic</w:t>
        </w:r>
        <w:r w:rsidR="00BD65C0">
          <w:t xml:space="preserve"> </w:t>
        </w:r>
        <w:r w:rsidRPr="0041018C">
          <w:t>versioning</w:t>
        </w:r>
        <w:r w:rsidR="00BD65C0">
          <w:t xml:space="preserve"> </w:t>
        </w:r>
        <w:r w:rsidRPr="0041018C">
          <w:t>with</w:t>
        </w:r>
        <w:r w:rsidR="00BD65C0">
          <w:t xml:space="preserve"> </w:t>
        </w:r>
        <w:r w:rsidRPr="0041018C">
          <w:t>git’s</w:t>
        </w:r>
        <w:r w:rsidR="00BD65C0">
          <w:t xml:space="preserve"> </w:t>
        </w:r>
        <w:r w:rsidRPr="0041018C">
          <w:t>moments</w:t>
        </w:r>
        <w:r w:rsidR="00BD65C0">
          <w:t xml:space="preserve"> </w:t>
        </w:r>
        <w:r w:rsidRPr="0041018C">
          <w:t>of</w:t>
        </w:r>
        <w:r w:rsidR="00BD65C0">
          <w:t xml:space="preserve"> </w:t>
        </w:r>
        <w:r w:rsidRPr="0041018C">
          <w:t>midstream</w:t>
        </w:r>
        <w:r w:rsidR="00BD65C0">
          <w:t xml:space="preserve"> </w:t>
        </w:r>
        <w:r w:rsidRPr="0041018C">
          <w:t>reflection?</w:t>
        </w:r>
        <w:r w:rsidR="00BD65C0">
          <w:t xml:space="preserve"> </w:t>
        </w:r>
        <w:r w:rsidRPr="0041018C">
          <w:t>In</w:t>
        </w:r>
        <w:r w:rsidR="00BD65C0">
          <w:t xml:space="preserve"> </w:t>
        </w:r>
        <w:r w:rsidRPr="0041018C">
          <w:t>a</w:t>
        </w:r>
        <w:r w:rsidR="00BD65C0">
          <w:t xml:space="preserve"> </w:t>
        </w:r>
        <w:r w:rsidRPr="0041018C">
          <w:t>way,</w:t>
        </w:r>
        <w:r w:rsidR="00BD65C0">
          <w:t xml:space="preserve"> </w:t>
        </w:r>
        <w:r w:rsidRPr="0041018C">
          <w:t>there</w:t>
        </w:r>
        <w:r w:rsidR="00BD65C0">
          <w:t xml:space="preserve"> </w:t>
        </w:r>
        <w:r w:rsidRPr="0041018C">
          <w:t>is:</w:t>
        </w:r>
        <w:r w:rsidR="00BD65C0">
          <w:t xml:space="preserve"> </w:t>
        </w:r>
        <w:r w:rsidRPr="0041018C">
          <w:t>since</w:t>
        </w:r>
        <w:r w:rsidR="00BD65C0">
          <w:t xml:space="preserve"> </w:t>
        </w:r>
        <w:r w:rsidRPr="0041018C">
          <w:t>2017,</w:t>
        </w:r>
        <w:r w:rsidR="00BD65C0">
          <w:t xml:space="preserve"> </w:t>
        </w:r>
        <w:r w:rsidRPr="0041018C">
          <w:lastRenderedPageBreak/>
          <w:t>Google</w:t>
        </w:r>
        <w:r w:rsidR="00BD65C0">
          <w:t xml:space="preserve"> </w:t>
        </w:r>
        <w:r w:rsidRPr="0041018C">
          <w:t>Docs</w:t>
        </w:r>
        <w:r w:rsidR="00BD65C0">
          <w:t xml:space="preserve"> </w:t>
        </w:r>
        <w:r w:rsidRPr="0041018C">
          <w:t>has</w:t>
        </w:r>
        <w:r w:rsidR="00BD65C0">
          <w:t xml:space="preserve"> </w:t>
        </w:r>
        <w:r w:rsidRPr="0041018C">
          <w:t>allowed</w:t>
        </w:r>
        <w:r w:rsidR="00BD65C0">
          <w:t xml:space="preserve"> </w:t>
        </w:r>
        <w:r w:rsidRPr="0041018C">
          <w:t>users</w:t>
        </w:r>
        <w:r w:rsidR="00BD65C0">
          <w:t xml:space="preserve"> </w:t>
        </w:r>
        <w:r w:rsidRPr="0041018C">
          <w:t>to</w:t>
        </w:r>
        <w:r w:rsidR="00BD65C0">
          <w:t xml:space="preserve"> </w:t>
        </w:r>
        <w:r w:rsidRPr="0041018C">
          <w:t>name</w:t>
        </w:r>
        <w:r w:rsidR="00BD65C0">
          <w:t xml:space="preserve"> </w:t>
        </w:r>
        <w:r w:rsidRPr="0041018C">
          <w:t>particular</w:t>
        </w:r>
        <w:r w:rsidR="00BD65C0">
          <w:t xml:space="preserve"> </w:t>
        </w:r>
        <w:r w:rsidRPr="0041018C">
          <w:t>versions,</w:t>
        </w:r>
        <w:r w:rsidR="00BD65C0">
          <w:t xml:space="preserve"> </w:t>
        </w:r>
        <w:r w:rsidRPr="0041018C">
          <w:t>and</w:t>
        </w:r>
        <w:r w:rsidR="00BD65C0">
          <w:t xml:space="preserve"> </w:t>
        </w:r>
        <w:r w:rsidRPr="0041018C">
          <w:t>to</w:t>
        </w:r>
        <w:r w:rsidR="00BD65C0">
          <w:t xml:space="preserve"> </w:t>
        </w:r>
        <w:r w:rsidRPr="0041018C">
          <w:t>filter</w:t>
        </w:r>
        <w:r w:rsidR="00BD65C0">
          <w:t xml:space="preserve"> </w:t>
        </w:r>
        <w:r w:rsidRPr="0041018C">
          <w:t>the</w:t>
        </w:r>
        <w:r w:rsidR="00BD65C0">
          <w:t xml:space="preserve"> </w:t>
        </w:r>
        <w:r w:rsidRPr="0041018C">
          <w:t>history</w:t>
        </w:r>
        <w:r w:rsidR="00BD65C0">
          <w:t xml:space="preserve"> </w:t>
        </w:r>
        <w:r w:rsidRPr="0041018C">
          <w:t>to</w:t>
        </w:r>
        <w:r w:rsidR="00BD65C0">
          <w:t xml:space="preserve"> </w:t>
        </w:r>
        <w:r w:rsidRPr="0041018C">
          <w:t>show</w:t>
        </w:r>
        <w:r w:rsidR="00BD65C0">
          <w:t xml:space="preserve"> </w:t>
        </w:r>
        <w:r w:rsidRPr="0041018C">
          <w:t>only</w:t>
        </w:r>
        <w:r w:rsidR="00BD65C0">
          <w:t xml:space="preserve"> </w:t>
        </w:r>
        <w:r w:rsidRPr="0041018C">
          <w:t>named</w:t>
        </w:r>
        <w:r w:rsidR="00BD65C0">
          <w:t xml:space="preserve"> </w:t>
        </w:r>
        <w:r w:rsidRPr="0041018C">
          <w:t>versions.</w:t>
        </w:r>
        <w:r w:rsidR="00BD65C0">
          <w:t xml:space="preserve"> </w:t>
        </w:r>
        <w:r w:rsidRPr="0041018C">
          <w:t>You</w:t>
        </w:r>
        <w:r w:rsidR="00BD65C0">
          <w:t xml:space="preserve"> </w:t>
        </w:r>
        <w:r w:rsidRPr="0041018C">
          <w:t>only</w:t>
        </w:r>
        <w:r w:rsidR="00BD65C0">
          <w:t xml:space="preserve"> </w:t>
        </w:r>
        <w:r w:rsidRPr="0041018C">
          <w:t>get</w:t>
        </w:r>
        <w:r w:rsidR="00BD65C0">
          <w:t xml:space="preserve"> </w:t>
        </w:r>
        <w:r w:rsidRPr="0041018C">
          <w:t>80</w:t>
        </w:r>
        <w:r w:rsidR="00BD65C0">
          <w:t xml:space="preserve"> </w:t>
        </w:r>
        <w:r w:rsidRPr="0041018C">
          <w:t>characters,</w:t>
        </w:r>
        <w:r w:rsidR="00BD65C0">
          <w:t xml:space="preserve"> </w:t>
        </w:r>
        <w:r w:rsidRPr="0041018C">
          <w:t>not</w:t>
        </w:r>
        <w:r w:rsidR="00BD65C0">
          <w:t xml:space="preserve"> </w:t>
        </w:r>
        <w:r w:rsidRPr="0041018C">
          <w:t>multiple</w:t>
        </w:r>
        <w:r w:rsidR="00BD65C0">
          <w:t xml:space="preserve"> </w:t>
        </w:r>
        <w:r w:rsidRPr="0041018C">
          <w:t>sentences,</w:t>
        </w:r>
        <w:r w:rsidR="00BD65C0">
          <w:t xml:space="preserve"> </w:t>
        </w:r>
        <w:r w:rsidRPr="0041018C">
          <w:t>and</w:t>
        </w:r>
        <w:r w:rsidR="00BD65C0">
          <w:t xml:space="preserve"> </w:t>
        </w:r>
        <w:r w:rsidRPr="0041018C">
          <w:t>you</w:t>
        </w:r>
        <w:r w:rsidR="00BD65C0">
          <w:t xml:space="preserve"> </w:t>
        </w:r>
        <w:r w:rsidRPr="0041018C">
          <w:t>won’t</w:t>
        </w:r>
        <w:r w:rsidR="00BD65C0">
          <w:t xml:space="preserve"> </w:t>
        </w:r>
        <w:r w:rsidRPr="0041018C">
          <w:t>be</w:t>
        </w:r>
        <w:r w:rsidR="00BD65C0">
          <w:t xml:space="preserve"> </w:t>
        </w:r>
        <w:r w:rsidRPr="0041018C">
          <w:t>able</w:t>
        </w:r>
        <w:r w:rsidR="00BD65C0">
          <w:t xml:space="preserve"> </w:t>
        </w:r>
        <w:r w:rsidRPr="0041018C">
          <w:t>to</w:t>
        </w:r>
        <w:r w:rsidR="00BD65C0">
          <w:t xml:space="preserve"> </w:t>
        </w:r>
        <w:r w:rsidRPr="0041018C">
          <w:t>see</w:t>
        </w:r>
        <w:r w:rsidR="00BD65C0">
          <w:t xml:space="preserve"> </w:t>
        </w:r>
        <w:r w:rsidRPr="0041018C">
          <w:t>the</w:t>
        </w:r>
        <w:r w:rsidR="00BD65C0">
          <w:t xml:space="preserve"> </w:t>
        </w:r>
        <w:r w:rsidRPr="0041018C">
          <w:t>diffs</w:t>
        </w:r>
        <w:r w:rsidR="00BD65C0">
          <w:t xml:space="preserve"> </w:t>
        </w:r>
        <w:r w:rsidRPr="0041018C">
          <w:t>as</w:t>
        </w:r>
        <w:r w:rsidR="00BD65C0">
          <w:t xml:space="preserve"> </w:t>
        </w:r>
        <w:r w:rsidRPr="0041018C">
          <w:t>you’re</w:t>
        </w:r>
        <w:r w:rsidR="00BD65C0">
          <w:t xml:space="preserve"> </w:t>
        </w:r>
        <w:r w:rsidRPr="0041018C">
          <w:t>deciding</w:t>
        </w:r>
        <w:r w:rsidR="00BD65C0">
          <w:t xml:space="preserve"> </w:t>
        </w:r>
        <w:r w:rsidRPr="0041018C">
          <w:t>on</w:t>
        </w:r>
        <w:r w:rsidR="00BD65C0">
          <w:t xml:space="preserve"> </w:t>
        </w:r>
        <w:r w:rsidRPr="0041018C">
          <w:t>a</w:t>
        </w:r>
        <w:r w:rsidR="00BD65C0">
          <w:t xml:space="preserve"> </w:t>
        </w:r>
        <w:r w:rsidRPr="0041018C">
          <w:t>name.</w:t>
        </w:r>
        <w:r w:rsidR="00BD65C0">
          <w:t xml:space="preserve"> </w:t>
        </w:r>
        <w:r w:rsidRPr="0041018C">
          <w:t>(This</w:t>
        </w:r>
        <w:r w:rsidR="00BD65C0">
          <w:t xml:space="preserve"> </w:t>
        </w:r>
        <w:r w:rsidRPr="0041018C">
          <w:t>may</w:t>
        </w:r>
        <w:r w:rsidR="00BD65C0">
          <w:t xml:space="preserve"> </w:t>
        </w:r>
        <w:r w:rsidRPr="0041018C">
          <w:t>lend</w:t>
        </w:r>
        <w:r w:rsidR="00BD65C0">
          <w:t xml:space="preserve"> </w:t>
        </w:r>
        <w:r w:rsidRPr="0041018C">
          <w:t>itself</w:t>
        </w:r>
        <w:r w:rsidR="00BD65C0">
          <w:t xml:space="preserve"> </w:t>
        </w:r>
        <w:r w:rsidRPr="0041018C">
          <w:t>more</w:t>
        </w:r>
        <w:r w:rsidR="00BD65C0">
          <w:t xml:space="preserve"> </w:t>
        </w:r>
        <w:r w:rsidRPr="0041018C">
          <w:t>to</w:t>
        </w:r>
        <w:r w:rsidR="00BD65C0">
          <w:t xml:space="preserve"> </w:t>
        </w:r>
        <w:r w:rsidRPr="0041018C">
          <w:t>descrip</w:t>
        </w:r>
        <w:r w:rsidRPr="0041018C">
          <w:t>tions</w:t>
        </w:r>
        <w:r w:rsidR="00BD65C0">
          <w:t xml:space="preserve"> </w:t>
        </w:r>
        <w:r w:rsidRPr="0041018C">
          <w:t>of</w:t>
        </w:r>
        <w:r w:rsidR="00BD65C0">
          <w:t xml:space="preserve"> </w:t>
        </w:r>
        <w:r w:rsidRPr="0041018C">
          <w:t>status,</w:t>
        </w:r>
        <w:r w:rsidR="00BD65C0">
          <w:t xml:space="preserve"> </w:t>
        </w:r>
        <w:r w:rsidRPr="0041018C">
          <w:t>like</w:t>
        </w:r>
        <w:r w:rsidR="00BD65C0">
          <w:t xml:space="preserve"> </w:t>
        </w:r>
        <w:r w:rsidRPr="0041018C">
          <w:t>“almost</w:t>
        </w:r>
        <w:r w:rsidR="00BD65C0">
          <w:t xml:space="preserve"> </w:t>
        </w:r>
        <w:r w:rsidRPr="0041018C">
          <w:t>ready</w:t>
        </w:r>
        <w:r w:rsidR="00BD65C0">
          <w:t xml:space="preserve"> </w:t>
        </w:r>
        <w:r w:rsidRPr="0041018C">
          <w:t>for</w:t>
        </w:r>
        <w:r w:rsidR="00BD65C0">
          <w:t xml:space="preserve"> </w:t>
        </w:r>
        <w:r w:rsidRPr="0041018C">
          <w:t>peer</w:t>
        </w:r>
        <w:r w:rsidR="00BD65C0">
          <w:t xml:space="preserve"> </w:t>
        </w:r>
        <w:r w:rsidRPr="0041018C">
          <w:t>review,”</w:t>
        </w:r>
        <w:r w:rsidR="00BD65C0">
          <w:t xml:space="preserve"> </w:t>
        </w:r>
        <w:r w:rsidRPr="0041018C">
          <w:t>than</w:t>
        </w:r>
        <w:r w:rsidR="00BD65C0">
          <w:t xml:space="preserve"> </w:t>
        </w:r>
        <w:r w:rsidRPr="0041018C">
          <w:t>to</w:t>
        </w:r>
        <w:r w:rsidR="00BD65C0">
          <w:t xml:space="preserve"> </w:t>
        </w:r>
        <w:r w:rsidRPr="0041018C">
          <w:t>descriptions</w:t>
        </w:r>
        <w:r w:rsidR="00BD65C0">
          <w:t xml:space="preserve"> </w:t>
        </w:r>
        <w:r w:rsidRPr="0041018C">
          <w:t>of</w:t>
        </w:r>
        <w:r w:rsidR="00BD65C0">
          <w:t xml:space="preserve"> </w:t>
        </w:r>
        <w:r w:rsidRPr="0041018C">
          <w:t>changes,</w:t>
        </w:r>
        <w:r w:rsidR="00BD65C0">
          <w:t xml:space="preserve"> </w:t>
        </w:r>
        <w:r w:rsidRPr="0041018C">
          <w:t>but</w:t>
        </w:r>
        <w:r w:rsidR="00BD65C0">
          <w:t xml:space="preserve"> </w:t>
        </w:r>
        <w:r w:rsidRPr="0041018C">
          <w:t>you</w:t>
        </w:r>
        <w:r w:rsidR="00BD65C0">
          <w:t xml:space="preserve"> </w:t>
        </w:r>
        <w:r w:rsidRPr="0041018C">
          <w:t>can</w:t>
        </w:r>
        <w:r w:rsidR="00BD65C0">
          <w:t xml:space="preserve"> </w:t>
        </w:r>
        <w:r w:rsidRPr="0041018C">
          <w:t>still</w:t>
        </w:r>
        <w:r w:rsidR="00BD65C0">
          <w:t xml:space="preserve"> </w:t>
        </w:r>
        <w:r w:rsidRPr="0041018C">
          <w:t>try</w:t>
        </w:r>
        <w:r w:rsidR="00BD65C0">
          <w:t xml:space="preserve"> </w:t>
        </w:r>
        <w:r w:rsidRPr="0041018C">
          <w:t>for</w:t>
        </w:r>
        <w:r w:rsidR="00BD65C0">
          <w:t xml:space="preserve"> </w:t>
        </w:r>
        <w:r w:rsidRPr="0041018C">
          <w:t>something</w:t>
        </w:r>
        <w:r w:rsidR="00BD65C0">
          <w:t xml:space="preserve"> </w:t>
        </w:r>
        <w:r w:rsidRPr="0041018C">
          <w:t>closer</w:t>
        </w:r>
        <w:r w:rsidR="00BD65C0">
          <w:t xml:space="preserve"> </w:t>
        </w:r>
        <w:r w:rsidRPr="0041018C">
          <w:t>to</w:t>
        </w:r>
        <w:r w:rsidR="00BD65C0">
          <w:t xml:space="preserve"> </w:t>
        </w:r>
        <w:r w:rsidRPr="0041018C">
          <w:t>“improved</w:t>
        </w:r>
        <w:r w:rsidR="00BD65C0">
          <w:t xml:space="preserve"> </w:t>
        </w:r>
        <w:r w:rsidRPr="0041018C">
          <w:t>transition</w:t>
        </w:r>
        <w:r w:rsidR="00BD65C0">
          <w:t xml:space="preserve"> </w:t>
        </w:r>
        <w:r w:rsidRPr="0041018C">
          <w:t>from</w:t>
        </w:r>
        <w:r w:rsidR="00BD65C0">
          <w:t xml:space="preserve"> </w:t>
        </w:r>
        <w:r w:rsidRPr="0041018C">
          <w:t>source</w:t>
        </w:r>
        <w:r w:rsidR="00BD65C0">
          <w:t xml:space="preserve"> </w:t>
        </w:r>
        <w:r w:rsidRPr="0041018C">
          <w:t>A</w:t>
        </w:r>
        <w:r w:rsidR="00BD65C0">
          <w:t xml:space="preserve"> </w:t>
        </w:r>
        <w:r w:rsidRPr="0041018C">
          <w:t>to</w:t>
        </w:r>
        <w:r w:rsidR="00BD65C0">
          <w:t xml:space="preserve"> </w:t>
        </w:r>
        <w:r w:rsidRPr="0041018C">
          <w:t>source</w:t>
        </w:r>
        <w:r w:rsidR="00BD65C0">
          <w:t xml:space="preserve"> </w:t>
        </w:r>
        <w:r w:rsidRPr="0041018C">
          <w:t>B.”)</w:t>
        </w:r>
        <w:r w:rsidR="00BD65C0">
          <w:t xml:space="preserve"> </w:t>
        </w:r>
        <w:r w:rsidRPr="0041018C">
          <w:t>As</w:t>
        </w:r>
        <w:r w:rsidR="00BD65C0">
          <w:t xml:space="preserve"> </w:t>
        </w:r>
        <w:r w:rsidRPr="0041018C">
          <w:t>compromises</w:t>
        </w:r>
        <w:r w:rsidR="00BD65C0">
          <w:t xml:space="preserve"> </w:t>
        </w:r>
        <w:r w:rsidRPr="0041018C">
          <w:t>go,</w:t>
        </w:r>
        <w:r w:rsidR="00BD65C0">
          <w:t xml:space="preserve"> </w:t>
        </w:r>
        <w:r w:rsidRPr="0041018C">
          <w:t>it’s</w:t>
        </w:r>
        <w:r w:rsidR="00BD65C0">
          <w:t xml:space="preserve"> </w:t>
        </w:r>
        <w:r w:rsidRPr="0041018C">
          <w:t>not</w:t>
        </w:r>
        <w:r w:rsidR="00BD65C0">
          <w:t xml:space="preserve"> </w:t>
        </w:r>
        <w:r w:rsidRPr="0041018C">
          <w:t>a</w:t>
        </w:r>
        <w:r w:rsidR="00BD65C0">
          <w:t xml:space="preserve"> </w:t>
        </w:r>
        <w:r w:rsidRPr="0041018C">
          <w:t>bad</w:t>
        </w:r>
        <w:r w:rsidR="00BD65C0">
          <w:t xml:space="preserve"> </w:t>
        </w:r>
        <w:r w:rsidRPr="0041018C">
          <w:t>deal.</w:t>
        </w:r>
      </w:ins>
    </w:p>
    <w:p w14:paraId="6FF42716" w14:textId="77777777" w:rsidR="0079011C" w:rsidRPr="0041018C" w:rsidRDefault="00863BA2" w:rsidP="0041018C">
      <w:pPr>
        <w:pStyle w:val="Heading2"/>
        <w:spacing w:line="480" w:lineRule="auto"/>
        <w:rPr>
          <w:ins w:id="523" w:author="proposal to full draft" w:date="2020-09-05T14:52:00Z"/>
        </w:rPr>
      </w:pPr>
      <w:bookmarkStart w:id="524" w:name="to-sum-up"/>
      <w:bookmarkEnd w:id="462"/>
      <w:ins w:id="525" w:author="proposal to full draft" w:date="2020-09-05T14:52:00Z">
        <w:r w:rsidRPr="0041018C">
          <w:t>To</w:t>
        </w:r>
        <w:r w:rsidR="00BD65C0">
          <w:t xml:space="preserve"> </w:t>
        </w:r>
        <w:r w:rsidRPr="0041018C">
          <w:t>sum</w:t>
        </w:r>
        <w:r w:rsidR="00BD65C0">
          <w:t xml:space="preserve"> </w:t>
        </w:r>
        <w:r w:rsidRPr="0041018C">
          <w:t>up</w:t>
        </w:r>
      </w:ins>
    </w:p>
    <w:p w14:paraId="048C745A" w14:textId="77777777" w:rsidR="0079011C" w:rsidRPr="0041018C" w:rsidRDefault="00863BA2" w:rsidP="0041018C">
      <w:pPr>
        <w:pStyle w:val="FirstParagraph"/>
        <w:rPr>
          <w:ins w:id="526" w:author="proposal to full draft" w:date="2020-09-05T14:52:00Z"/>
        </w:rPr>
      </w:pPr>
      <w:ins w:id="527" w:author="proposal to full draft" w:date="2020-09-05T14:52:00Z">
        <w:r w:rsidRPr="0041018C">
          <w:t>It’s</w:t>
        </w:r>
        <w:r w:rsidR="00BD65C0">
          <w:t xml:space="preserve"> </w:t>
        </w:r>
        <w:r w:rsidRPr="0041018C">
          <w:t>not</w:t>
        </w:r>
        <w:r w:rsidR="00BD65C0">
          <w:t xml:space="preserve"> </w:t>
        </w:r>
        <w:r w:rsidRPr="0041018C">
          <w:t>always</w:t>
        </w:r>
        <w:r w:rsidR="00BD65C0">
          <w:t xml:space="preserve"> </w:t>
        </w:r>
        <w:r w:rsidRPr="0041018C">
          <w:t>easy,</w:t>
        </w:r>
        <w:r w:rsidR="00BD65C0">
          <w:t xml:space="preserve"> </w:t>
        </w:r>
        <w:r w:rsidRPr="0041018C">
          <w:t>i</w:t>
        </w:r>
        <w:r w:rsidRPr="0041018C">
          <w:t>n</w:t>
        </w:r>
        <w:r w:rsidR="00BD65C0">
          <w:t xml:space="preserve"> </w:t>
        </w:r>
        <w:r w:rsidRPr="0041018C">
          <w:t>the</w:t>
        </w:r>
        <w:r w:rsidR="00BD65C0">
          <w:t xml:space="preserve"> </w:t>
        </w:r>
        <w:r w:rsidRPr="0041018C">
          <w:t>thick</w:t>
        </w:r>
        <w:r w:rsidR="00BD65C0">
          <w:t xml:space="preserve"> </w:t>
        </w:r>
        <w:r w:rsidRPr="0041018C">
          <w:t>of</w:t>
        </w:r>
        <w:r w:rsidR="00BD65C0">
          <w:t xml:space="preserve"> </w:t>
        </w:r>
        <w:r w:rsidRPr="0041018C">
          <w:t>the</w:t>
        </w:r>
        <w:r w:rsidR="00BD65C0">
          <w:t xml:space="preserve"> </w:t>
        </w:r>
        <w:r w:rsidRPr="0041018C">
          <w:t>writing</w:t>
        </w:r>
        <w:r w:rsidR="00BD65C0">
          <w:t xml:space="preserve"> </w:t>
        </w:r>
        <w:r w:rsidRPr="0041018C">
          <w:t>or</w:t>
        </w:r>
        <w:r w:rsidR="00BD65C0">
          <w:t xml:space="preserve"> </w:t>
        </w:r>
        <w:r w:rsidRPr="0041018C">
          <w:t>after</w:t>
        </w:r>
        <w:r w:rsidR="00BD65C0">
          <w:t xml:space="preserve"> </w:t>
        </w:r>
        <w:r w:rsidRPr="0041018C">
          <w:t>pushing</w:t>
        </w:r>
        <w:r w:rsidR="00BD65C0">
          <w:t xml:space="preserve"> </w:t>
        </w:r>
        <w:r w:rsidRPr="0041018C">
          <w:t>through</w:t>
        </w:r>
        <w:r w:rsidR="00BD65C0">
          <w:t xml:space="preserve"> </w:t>
        </w:r>
        <w:r w:rsidRPr="0041018C">
          <w:t>the</w:t>
        </w:r>
        <w:r w:rsidR="00BD65C0">
          <w:t xml:space="preserve"> </w:t>
        </w:r>
        <w:r w:rsidRPr="0041018C">
          <w:t>thicket,</w:t>
        </w:r>
        <w:r w:rsidR="00BD65C0">
          <w:t xml:space="preserve"> </w:t>
        </w:r>
        <w:r w:rsidRPr="0041018C">
          <w:t>to</w:t>
        </w:r>
        <w:r w:rsidR="00BD65C0">
          <w:t xml:space="preserve"> </w:t>
        </w:r>
        <w:r w:rsidRPr="0041018C">
          <w:t>remember</w:t>
        </w:r>
        <w:r w:rsidR="00BD65C0">
          <w:t xml:space="preserve"> </w:t>
        </w:r>
        <w:r w:rsidRPr="0041018C">
          <w:t>what</w:t>
        </w:r>
        <w:r w:rsidR="00BD65C0">
          <w:t xml:space="preserve"> </w:t>
        </w:r>
        <w:r w:rsidRPr="0041018C">
          <w:t>turns</w:t>
        </w:r>
        <w:r w:rsidR="00BD65C0">
          <w:t xml:space="preserve"> </w:t>
        </w:r>
        <w:r w:rsidRPr="0041018C">
          <w:t>you</w:t>
        </w:r>
        <w:r w:rsidR="00BD65C0">
          <w:t xml:space="preserve"> </w:t>
        </w:r>
        <w:r w:rsidRPr="0041018C">
          <w:t>took,</w:t>
        </w:r>
        <w:r w:rsidR="00BD65C0">
          <w:t xml:space="preserve"> </w:t>
        </w:r>
        <w:r w:rsidRPr="0041018C">
          <w:t>or</w:t>
        </w:r>
        <w:r w:rsidR="00BD65C0">
          <w:t xml:space="preserve"> </w:t>
        </w:r>
        <w:r w:rsidRPr="0041018C">
          <w:t>why;</w:t>
        </w:r>
        <w:r w:rsidR="00BD65C0">
          <w:t xml:space="preserve"> </w:t>
        </w:r>
        <w:r w:rsidRPr="0041018C">
          <w:t>sometimes</w:t>
        </w:r>
        <w:r w:rsidR="00BD65C0">
          <w:t xml:space="preserve"> </w:t>
        </w:r>
        <w:r w:rsidRPr="0041018C">
          <w:t>the</w:t>
        </w:r>
        <w:r w:rsidR="00BD65C0">
          <w:t xml:space="preserve"> </w:t>
        </w:r>
        <w:r w:rsidRPr="0041018C">
          <w:t>new</w:t>
        </w:r>
        <w:r w:rsidR="00BD65C0">
          <w:t xml:space="preserve"> </w:t>
        </w:r>
        <w:r w:rsidRPr="0041018C">
          <w:t>versions</w:t>
        </w:r>
        <w:r w:rsidR="00BD65C0">
          <w:t xml:space="preserve"> </w:t>
        </w:r>
        <w:r w:rsidRPr="0041018C">
          <w:t>just</w:t>
        </w:r>
        <w:r w:rsidR="00BD65C0">
          <w:t xml:space="preserve"> </w:t>
        </w:r>
        <w:r w:rsidRPr="0041018C">
          <w:t>replace</w:t>
        </w:r>
        <w:r w:rsidR="00BD65C0">
          <w:t xml:space="preserve"> </w:t>
        </w:r>
        <w:r w:rsidRPr="0041018C">
          <w:t>what</w:t>
        </w:r>
        <w:r w:rsidR="00BD65C0">
          <w:t xml:space="preserve"> </w:t>
        </w:r>
        <w:r w:rsidRPr="0041018C">
          <w:t>you’d</w:t>
        </w:r>
        <w:r w:rsidR="00BD65C0">
          <w:t xml:space="preserve"> </w:t>
        </w:r>
        <w:r w:rsidRPr="0041018C">
          <w:t>done</w:t>
        </w:r>
        <w:r w:rsidR="00BD65C0">
          <w:t xml:space="preserve"> </w:t>
        </w:r>
        <w:r w:rsidRPr="0041018C">
          <w:t>before,</w:t>
        </w:r>
        <w:r w:rsidR="00BD65C0">
          <w:t xml:space="preserve"> </w:t>
        </w:r>
        <w:r w:rsidRPr="0041018C">
          <w:t>whether</w:t>
        </w:r>
        <w:r w:rsidR="00BD65C0">
          <w:t xml:space="preserve"> </w:t>
        </w:r>
        <w:r w:rsidRPr="0041018C">
          <w:t>figuratively</w:t>
        </w:r>
        <w:r w:rsidR="00BD65C0">
          <w:t xml:space="preserve"> </w:t>
        </w:r>
        <w:r w:rsidRPr="0041018C">
          <w:t>in</w:t>
        </w:r>
        <w:r w:rsidR="00BD65C0">
          <w:t xml:space="preserve"> </w:t>
        </w:r>
        <w:r w:rsidRPr="0041018C">
          <w:t>your</w:t>
        </w:r>
        <w:r w:rsidR="00BD65C0">
          <w:t xml:space="preserve"> </w:t>
        </w:r>
        <w:r w:rsidRPr="0041018C">
          <w:t>memory</w:t>
        </w:r>
        <w:r w:rsidR="00BD65C0">
          <w:t xml:space="preserve"> </w:t>
        </w:r>
        <w:r w:rsidRPr="0041018C">
          <w:t>or</w:t>
        </w:r>
        <w:r w:rsidR="00BD65C0">
          <w:t xml:space="preserve"> </w:t>
        </w:r>
        <w:r w:rsidRPr="0041018C">
          <w:t>literally</w:t>
        </w:r>
        <w:r w:rsidR="00BD65C0">
          <w:t xml:space="preserve"> </w:t>
        </w:r>
        <w:r w:rsidRPr="0041018C">
          <w:t>on</w:t>
        </w:r>
        <w:r w:rsidR="00BD65C0">
          <w:t xml:space="preserve"> </w:t>
        </w:r>
        <w:r w:rsidRPr="0041018C">
          <w:t>your</w:t>
        </w:r>
        <w:r w:rsidR="00BD65C0">
          <w:t xml:space="preserve"> </w:t>
        </w:r>
        <w:r w:rsidRPr="0041018C">
          <w:t>hard</w:t>
        </w:r>
        <w:r w:rsidR="00BD65C0">
          <w:t xml:space="preserve"> </w:t>
        </w:r>
        <w:r w:rsidRPr="0041018C">
          <w:t>drive.</w:t>
        </w:r>
        <w:r w:rsidR="00BD65C0">
          <w:t xml:space="preserve"> </w:t>
        </w:r>
        <w:r w:rsidRPr="0041018C">
          <w:t>Using</w:t>
        </w:r>
        <w:r w:rsidR="00BD65C0">
          <w:t xml:space="preserve"> </w:t>
        </w:r>
        <w:r w:rsidRPr="0041018C">
          <w:t>version</w:t>
        </w:r>
        <w:r w:rsidR="00BD65C0">
          <w:t xml:space="preserve"> </w:t>
        </w:r>
        <w:r w:rsidRPr="0041018C">
          <w:t>con</w:t>
        </w:r>
        <w:r w:rsidRPr="0041018C">
          <w:t>trol</w:t>
        </w:r>
        <w:r w:rsidR="00BD65C0">
          <w:t xml:space="preserve"> </w:t>
        </w:r>
        <w:r w:rsidRPr="0041018C">
          <w:t>technology</w:t>
        </w:r>
        <w:r w:rsidR="00BD65C0">
          <w:t xml:space="preserve"> </w:t>
        </w:r>
        <w:r w:rsidRPr="0041018C">
          <w:t>can</w:t>
        </w:r>
        <w:r w:rsidR="00BD65C0">
          <w:t xml:space="preserve"> </w:t>
        </w:r>
        <w:r w:rsidRPr="0041018C">
          <w:t>help</w:t>
        </w:r>
        <w:r w:rsidR="00BD65C0">
          <w:t xml:space="preserve"> </w:t>
        </w:r>
        <w:r w:rsidRPr="0041018C">
          <w:t>you</w:t>
        </w:r>
        <w:r w:rsidR="00BD65C0">
          <w:t xml:space="preserve"> </w:t>
        </w:r>
        <w:r w:rsidRPr="0041018C">
          <w:t>track</w:t>
        </w:r>
        <w:r w:rsidR="00BD65C0">
          <w:t xml:space="preserve"> </w:t>
        </w:r>
        <w:r w:rsidRPr="0041018C">
          <w:t>and</w:t>
        </w:r>
        <w:r w:rsidR="00BD65C0">
          <w:t xml:space="preserve"> </w:t>
        </w:r>
        <w:r w:rsidRPr="0041018C">
          <w:t>make</w:t>
        </w:r>
        <w:r w:rsidR="00BD65C0">
          <w:t xml:space="preserve"> </w:t>
        </w:r>
        <w:r w:rsidRPr="0041018C">
          <w:t>visible</w:t>
        </w:r>
        <w:r w:rsidR="00BD65C0">
          <w:t xml:space="preserve"> </w:t>
        </w:r>
        <w:r w:rsidRPr="0041018C">
          <w:t>what</w:t>
        </w:r>
        <w:r w:rsidR="00BD65C0">
          <w:t xml:space="preserve"> </w:t>
        </w:r>
        <w:r w:rsidRPr="0041018C">
          <w:t>you’re</w:t>
        </w:r>
        <w:r w:rsidR="00BD65C0">
          <w:t xml:space="preserve"> </w:t>
        </w:r>
        <w:r w:rsidRPr="0041018C">
          <w:t>doing</w:t>
        </w:r>
        <w:r w:rsidR="00BD65C0">
          <w:t xml:space="preserve"> </w:t>
        </w:r>
        <w:r w:rsidRPr="0041018C">
          <w:t>throughout</w:t>
        </w:r>
        <w:r w:rsidR="00BD65C0">
          <w:t xml:space="preserve"> </w:t>
        </w:r>
        <w:r w:rsidRPr="0041018C">
          <w:t>the</w:t>
        </w:r>
        <w:r w:rsidR="00BD65C0">
          <w:t xml:space="preserve"> </w:t>
        </w:r>
        <w:r w:rsidRPr="0041018C">
          <w:t>course</w:t>
        </w:r>
        <w:r w:rsidR="00BD65C0">
          <w:t xml:space="preserve"> </w:t>
        </w:r>
        <w:r w:rsidRPr="0041018C">
          <w:t>of</w:t>
        </w:r>
        <w:r w:rsidR="00BD65C0">
          <w:t xml:space="preserve"> </w:t>
        </w:r>
        <w:r w:rsidRPr="0041018C">
          <w:t>a</w:t>
        </w:r>
        <w:r w:rsidR="00BD65C0">
          <w:t xml:space="preserve"> </w:t>
        </w:r>
        <w:r w:rsidRPr="0041018C">
          <w:t>writing</w:t>
        </w:r>
        <w:r w:rsidR="00BD65C0">
          <w:t xml:space="preserve"> </w:t>
        </w:r>
        <w:r w:rsidRPr="0041018C">
          <w:t>project,</w:t>
        </w:r>
        <w:r w:rsidR="00BD65C0">
          <w:t xml:space="preserve"> </w:t>
        </w:r>
        <w:r w:rsidRPr="0041018C">
          <w:t>so</w:t>
        </w:r>
        <w:r w:rsidR="00BD65C0">
          <w:t xml:space="preserve"> </w:t>
        </w:r>
        <w:r w:rsidRPr="0041018C">
          <w:t>you</w:t>
        </w:r>
        <w:r w:rsidR="00BD65C0">
          <w:t xml:space="preserve"> </w:t>
        </w:r>
        <w:r w:rsidRPr="0041018C">
          <w:t>can</w:t>
        </w:r>
        <w:r w:rsidR="00BD65C0">
          <w:t xml:space="preserve"> </w:t>
        </w:r>
        <w:r w:rsidRPr="0041018C">
          <w:t>then</w:t>
        </w:r>
        <w:r w:rsidR="00BD65C0">
          <w:t xml:space="preserve"> </w:t>
        </w:r>
        <w:r w:rsidRPr="0041018C">
          <w:t>assess</w:t>
        </w:r>
        <w:r w:rsidR="00BD65C0">
          <w:t xml:space="preserve"> </w:t>
        </w:r>
        <w:r w:rsidRPr="0041018C">
          <w:t>how</w:t>
        </w:r>
        <w:r w:rsidR="00BD65C0">
          <w:t xml:space="preserve"> </w:t>
        </w:r>
        <w:r w:rsidRPr="0041018C">
          <w:t>your</w:t>
        </w:r>
        <w:r w:rsidR="00BD65C0">
          <w:t xml:space="preserve"> </w:t>
        </w:r>
        <w:r w:rsidRPr="0041018C">
          <w:t>strategies</w:t>
        </w:r>
        <w:r w:rsidR="00BD65C0">
          <w:t xml:space="preserve"> </w:t>
        </w:r>
        <w:r w:rsidRPr="0041018C">
          <w:t>have</w:t>
        </w:r>
        <w:r w:rsidR="00BD65C0">
          <w:t xml:space="preserve"> </w:t>
        </w:r>
        <w:r w:rsidRPr="0041018C">
          <w:t>changed</w:t>
        </w:r>
        <w:r w:rsidR="00BD65C0">
          <w:t>—</w:t>
        </w:r>
        <w:r w:rsidRPr="0041018C">
          <w:t>and</w:t>
        </w:r>
        <w:r w:rsidR="00BD65C0">
          <w:t xml:space="preserve"> </w:t>
        </w:r>
        <w:r w:rsidRPr="0041018C">
          <w:t>where</w:t>
        </w:r>
        <w:r w:rsidR="00BD65C0">
          <w:t xml:space="preserve"> </w:t>
        </w:r>
        <w:r w:rsidRPr="0041018C">
          <w:t>they</w:t>
        </w:r>
        <w:r w:rsidR="00BD65C0">
          <w:t xml:space="preserve"> </w:t>
        </w:r>
        <w:r w:rsidRPr="0041018C">
          <w:t>might</w:t>
        </w:r>
        <w:r w:rsidR="00BD65C0">
          <w:t xml:space="preserve"> </w:t>
        </w:r>
        <w:r w:rsidRPr="0041018C">
          <w:t>be</w:t>
        </w:r>
        <w:r w:rsidR="00BD65C0">
          <w:t xml:space="preserve"> </w:t>
        </w:r>
        <w:r w:rsidRPr="0041018C">
          <w:t>useful</w:t>
        </w:r>
        <w:r w:rsidR="00BD65C0">
          <w:t xml:space="preserve"> </w:t>
        </w:r>
        <w:r w:rsidRPr="0041018C">
          <w:t>again</w:t>
        </w:r>
        <w:r w:rsidR="00BD65C0">
          <w:t xml:space="preserve"> </w:t>
        </w:r>
        <w:r w:rsidRPr="0041018C">
          <w:t>in</w:t>
        </w:r>
        <w:r w:rsidR="00BD65C0">
          <w:t xml:space="preserve"> </w:t>
        </w:r>
        <w:r w:rsidRPr="0041018C">
          <w:t>the</w:t>
        </w:r>
        <w:r w:rsidR="00BD65C0">
          <w:t xml:space="preserve"> </w:t>
        </w:r>
        <w:r w:rsidRPr="0041018C">
          <w:t>future.</w:t>
        </w:r>
      </w:ins>
    </w:p>
    <w:p w14:paraId="1B584FD4" w14:textId="77777777" w:rsidR="0079011C" w:rsidRPr="0041018C" w:rsidRDefault="00863BA2" w:rsidP="0041018C">
      <w:pPr>
        <w:pStyle w:val="Heading2"/>
        <w:spacing w:line="480" w:lineRule="auto"/>
        <w:rPr>
          <w:ins w:id="528" w:author="proposal to full draft" w:date="2020-09-05T14:52:00Z"/>
        </w:rPr>
      </w:pPr>
      <w:bookmarkStart w:id="529" w:name="notes"/>
      <w:bookmarkEnd w:id="524"/>
      <w:ins w:id="530" w:author="proposal to full draft" w:date="2020-09-05T14:52:00Z">
        <w:r w:rsidRPr="0041018C">
          <w:t>Notes</w:t>
        </w:r>
      </w:ins>
    </w:p>
    <w:p w14:paraId="25FB3529" w14:textId="77777777" w:rsidR="0079011C" w:rsidRPr="0041018C" w:rsidRDefault="00863BA2" w:rsidP="0041018C">
      <w:pPr>
        <w:pStyle w:val="Compact"/>
        <w:numPr>
          <w:ilvl w:val="0"/>
          <w:numId w:val="2"/>
        </w:numPr>
        <w:rPr>
          <w:ins w:id="531" w:author="proposal to full draft" w:date="2020-09-05T14:52:00Z"/>
        </w:rPr>
      </w:pPr>
      <w:ins w:id="532" w:author="proposal to full draft" w:date="2020-09-05T14:52:00Z">
        <w:r w:rsidRPr="0041018C">
          <w:t>Note</w:t>
        </w:r>
        <w:r w:rsidR="00BD65C0">
          <w:t xml:space="preserve"> </w:t>
        </w:r>
        <w:r w:rsidRPr="0041018C">
          <w:t>the</w:t>
        </w:r>
        <w:r w:rsidR="00BD65C0">
          <w:t xml:space="preserve"> </w:t>
        </w:r>
        <w:r w:rsidRPr="0041018C">
          <w:t>caveat</w:t>
        </w:r>
        <w:r w:rsidR="00BD65C0">
          <w:t xml:space="preserve"> </w:t>
        </w:r>
        <w:r w:rsidRPr="0041018C">
          <w:t>there:</w:t>
        </w:r>
        <w:r w:rsidR="00BD65C0">
          <w:t xml:space="preserve"> </w:t>
        </w:r>
        <w:r w:rsidRPr="0041018C">
          <w:t>you</w:t>
        </w:r>
        <w:r w:rsidR="00BD65C0">
          <w:t xml:space="preserve"> </w:t>
        </w:r>
        <w:r w:rsidRPr="0041018C">
          <w:t>won’t</w:t>
        </w:r>
        <w:r w:rsidR="00BD65C0">
          <w:t xml:space="preserve"> </w:t>
        </w:r>
        <w:r w:rsidRPr="0041018C">
          <w:t>be</w:t>
        </w:r>
        <w:r w:rsidR="00BD65C0">
          <w:t xml:space="preserve"> </w:t>
        </w:r>
        <w:r w:rsidRPr="0041018C">
          <w:t>able</w:t>
        </w:r>
        <w:r w:rsidR="00BD65C0">
          <w:t xml:space="preserve"> </w:t>
        </w:r>
        <w:r w:rsidRPr="0041018C">
          <w:t>to</w:t>
        </w:r>
        <w:r w:rsidR="00BD65C0">
          <w:t xml:space="preserve"> </w:t>
        </w:r>
        <w:r w:rsidRPr="0041018C">
          <w:t>see</w:t>
        </w:r>
        <w:r w:rsidR="00BD65C0">
          <w:t xml:space="preserve"> </w:t>
        </w:r>
        <w:r w:rsidRPr="0041018C">
          <w:t>the</w:t>
        </w:r>
        <w:r w:rsidR="00BD65C0">
          <w:t xml:space="preserve"> </w:t>
        </w:r>
        <w:r w:rsidRPr="0041018C">
          <w:t>latest</w:t>
        </w:r>
        <w:r w:rsidR="00BD65C0">
          <w:t xml:space="preserve"> </w:t>
        </w:r>
        <w:r w:rsidRPr="0041018C">
          <w:t>diffs</w:t>
        </w:r>
        <w:r w:rsidR="00BD65C0">
          <w:t xml:space="preserve"> </w:t>
        </w:r>
        <w:r w:rsidRPr="0041018C">
          <w:t>of</w:t>
        </w:r>
        <w:r w:rsidR="00BD65C0">
          <w:t xml:space="preserve"> </w:t>
        </w:r>
        <w:r w:rsidRPr="0041018C">
          <w:t>a</w:t>
        </w:r>
        <w:r w:rsidR="00BD65C0">
          <w:t xml:space="preserve"> </w:t>
        </w:r>
        <w:r w:rsidRPr="0041018C">
          <w:t>Microsoft</w:t>
        </w:r>
        <w:r w:rsidR="00BD65C0">
          <w:t xml:space="preserve"> </w:t>
        </w:r>
        <w:r w:rsidRPr="0041018C">
          <w:t>Word</w:t>
        </w:r>
        <w:r w:rsidR="00BD65C0">
          <w:t xml:space="preserve"> </w:t>
        </w:r>
        <w:r w:rsidRPr="0041018C">
          <w:t>file.</w:t>
        </w:r>
        <w:r w:rsidR="00BD65C0">
          <w:t xml:space="preserve"> </w:t>
        </w:r>
        <w:r w:rsidRPr="0041018C">
          <w:t>(This</w:t>
        </w:r>
        <w:r w:rsidR="00BD65C0">
          <w:t xml:space="preserve"> </w:t>
        </w:r>
        <w:r w:rsidRPr="0041018C">
          <w:t>is</w:t>
        </w:r>
        <w:r w:rsidR="00BD65C0">
          <w:t xml:space="preserve"> </w:t>
        </w:r>
        <w:r w:rsidRPr="0041018C">
          <w:t>in</w:t>
        </w:r>
        <w:r w:rsidR="00BD65C0">
          <w:t xml:space="preserve"> </w:t>
        </w:r>
        <w:r w:rsidRPr="0041018C">
          <w:t>part</w:t>
        </w:r>
        <w:r w:rsidR="00BD65C0">
          <w:t xml:space="preserve"> </w:t>
        </w:r>
        <w:r w:rsidRPr="0041018C">
          <w:t>because</w:t>
        </w:r>
        <w:r w:rsidR="00BD65C0">
          <w:t xml:space="preserve"> </w:t>
        </w:r>
        <w:r w:rsidRPr="0041018C">
          <w:t>Word</w:t>
        </w:r>
        <w:r w:rsidR="00BD65C0">
          <w:t xml:space="preserve"> </w:t>
        </w:r>
        <w:r w:rsidRPr="0041018C">
          <w:t>files</w:t>
        </w:r>
        <w:r w:rsidR="00BD65C0">
          <w:t xml:space="preserve"> </w:t>
        </w:r>
        <w:r w:rsidRPr="0041018C">
          <w:t>aren’t</w:t>
        </w:r>
        <w:r w:rsidR="00BD65C0">
          <w:t xml:space="preserve"> </w:t>
        </w:r>
        <w:r w:rsidRPr="0041018C">
          <w:t>just</w:t>
        </w:r>
        <w:r w:rsidR="00BD65C0">
          <w:t xml:space="preserve"> </w:t>
        </w:r>
        <w:r w:rsidRPr="0041018C">
          <w:t>text:</w:t>
        </w:r>
        <w:r w:rsidR="00BD65C0">
          <w:t xml:space="preserve"> </w:t>
        </w:r>
        <w:r w:rsidRPr="0041018C">
          <w:t>they’re</w:t>
        </w:r>
        <w:r w:rsidR="00BD65C0">
          <w:t xml:space="preserve"> </w:t>
        </w:r>
        <w:r w:rsidRPr="0041018C">
          <w:t>secretly</w:t>
        </w:r>
        <w:r w:rsidR="00BD65C0">
          <w:t xml:space="preserve"> </w:t>
        </w:r>
        <w:r w:rsidRPr="0041018C">
          <w:t>a</w:t>
        </w:r>
        <w:r w:rsidR="00BD65C0">
          <w:t xml:space="preserve"> </w:t>
        </w:r>
        <w:r w:rsidRPr="0041018C">
          <w:t>whole</w:t>
        </w:r>
        <w:r w:rsidR="00BD65C0">
          <w:t xml:space="preserve"> </w:t>
        </w:r>
        <w:r w:rsidRPr="0041018C">
          <w:t>bunch</w:t>
        </w:r>
        <w:r w:rsidR="00BD65C0">
          <w:t xml:space="preserve"> </w:t>
        </w:r>
        <w:r w:rsidRPr="0041018C">
          <w:t>of</w:t>
        </w:r>
        <w:r w:rsidR="00BD65C0">
          <w:t xml:space="preserve"> </w:t>
        </w:r>
        <w:r w:rsidRPr="0041018C">
          <w:t>files</w:t>
        </w:r>
        <w:r w:rsidR="00BD65C0">
          <w:t xml:space="preserve"> </w:t>
        </w:r>
        <w:r w:rsidRPr="0041018C">
          <w:t>compressed</w:t>
        </w:r>
        <w:r w:rsidR="00BD65C0">
          <w:t xml:space="preserve"> </w:t>
        </w:r>
        <w:r w:rsidRPr="0041018C">
          <w:t>together.</w:t>
        </w:r>
        <w:r w:rsidR="00BD65C0">
          <w:t xml:space="preserve"> </w:t>
        </w:r>
        <w:r w:rsidRPr="0041018C">
          <w:t>Try</w:t>
        </w:r>
        <w:r w:rsidR="00BD65C0">
          <w:t xml:space="preserve"> </w:t>
        </w:r>
        <w:r w:rsidRPr="0041018C">
          <w:t>changing</w:t>
        </w:r>
        <w:r w:rsidR="00BD65C0">
          <w:t xml:space="preserve"> </w:t>
        </w:r>
        <w:r w:rsidRPr="0041018C">
          <w:t>the</w:t>
        </w:r>
        <w:r w:rsidR="00BD65C0">
          <w:t xml:space="preserve"> </w:t>
        </w:r>
        <w:r w:rsidRPr="0041018C">
          <w:t>extension</w:t>
        </w:r>
        <w:r w:rsidR="00BD65C0">
          <w:t xml:space="preserve"> </w:t>
        </w:r>
        <w:r w:rsidRPr="0041018C">
          <w:t>from</w:t>
        </w:r>
        <w:r w:rsidR="00BD65C0">
          <w:t xml:space="preserve"> </w:t>
        </w:r>
        <w:r w:rsidRPr="0041018C">
          <w:t>.docx</w:t>
        </w:r>
        <w:r w:rsidR="00BD65C0">
          <w:t xml:space="preserve"> </w:t>
        </w:r>
        <w:r w:rsidRPr="0041018C">
          <w:t>to</w:t>
        </w:r>
        <w:r w:rsidR="00BD65C0">
          <w:t xml:space="preserve"> </w:t>
        </w:r>
        <w:r w:rsidRPr="0041018C">
          <w:t>.zip</w:t>
        </w:r>
        <w:r w:rsidR="00BD65C0">
          <w:t xml:space="preserve"> </w:t>
        </w:r>
        <w:r w:rsidRPr="0041018C">
          <w:t>and</w:t>
        </w:r>
        <w:r w:rsidR="00BD65C0">
          <w:t xml:space="preserve"> </w:t>
        </w:r>
        <w:r w:rsidRPr="0041018C">
          <w:t>extracting</w:t>
        </w:r>
        <w:r w:rsidR="00BD65C0">
          <w:t xml:space="preserve"> </w:t>
        </w:r>
        <w:r w:rsidRPr="0041018C">
          <w:t>to</w:t>
        </w:r>
        <w:r w:rsidR="00BD65C0">
          <w:t xml:space="preserve"> </w:t>
        </w:r>
        <w:r w:rsidRPr="0041018C">
          <w:t>see</w:t>
        </w:r>
        <w:r w:rsidR="00BD65C0">
          <w:t xml:space="preserve"> </w:t>
        </w:r>
        <w:r w:rsidRPr="0041018C">
          <w:t>what</w:t>
        </w:r>
        <w:r w:rsidR="00BD65C0">
          <w:t xml:space="preserve"> </w:t>
        </w:r>
        <w:r w:rsidRPr="0041018C">
          <w:t>I</w:t>
        </w:r>
        <w:r w:rsidR="00BD65C0">
          <w:t xml:space="preserve"> </w:t>
        </w:r>
        <w:r w:rsidRPr="0041018C">
          <w:t>mean.)</w:t>
        </w:r>
        <w:r w:rsidR="00BD65C0">
          <w:t xml:space="preserve"> </w:t>
        </w:r>
        <w:r w:rsidRPr="0041018C">
          <w:t>But</w:t>
        </w:r>
        <w:r w:rsidR="00BD65C0">
          <w:t xml:space="preserve"> </w:t>
        </w:r>
        <w:r w:rsidRPr="0041018C">
          <w:t>Markdown</w:t>
        </w:r>
        <w:r w:rsidR="00BD65C0">
          <w:t xml:space="preserve"> </w:t>
        </w:r>
        <w:r w:rsidRPr="0041018C">
          <w:t>files,</w:t>
        </w:r>
        <w:r w:rsidR="00BD65C0">
          <w:t xml:space="preserve"> </w:t>
        </w:r>
        <w:r w:rsidRPr="0041018C">
          <w:t>I’ve</w:t>
        </w:r>
        <w:r w:rsidR="00BD65C0">
          <w:t xml:space="preserve"> </w:t>
        </w:r>
        <w:r w:rsidRPr="0041018C">
          <w:t>found,</w:t>
        </w:r>
        <w:r w:rsidR="00BD65C0">
          <w:t xml:space="preserve"> </w:t>
        </w:r>
        <w:r w:rsidRPr="0041018C">
          <w:t>are</w:t>
        </w:r>
        <w:r w:rsidR="00BD65C0">
          <w:t xml:space="preserve"> </w:t>
        </w:r>
        <w:r w:rsidRPr="0041018C">
          <w:t>pretty</w:t>
        </w:r>
        <w:r w:rsidR="00BD65C0">
          <w:t xml:space="preserve"> </w:t>
        </w:r>
        <w:r w:rsidRPr="0041018C">
          <w:t>great</w:t>
        </w:r>
        <w:r w:rsidR="00BD65C0">
          <w:t xml:space="preserve"> </w:t>
        </w:r>
        <w:r w:rsidRPr="0041018C">
          <w:t>for</w:t>
        </w:r>
        <w:r w:rsidR="00BD65C0">
          <w:t xml:space="preserve"> </w:t>
        </w:r>
        <w:r w:rsidRPr="0041018C">
          <w:t>many</w:t>
        </w:r>
        <w:r w:rsidR="00BD65C0">
          <w:t xml:space="preserve"> </w:t>
        </w:r>
        <w:r w:rsidRPr="0041018C">
          <w:t>of</w:t>
        </w:r>
        <w:r w:rsidR="00BD65C0">
          <w:t xml:space="preserve"> </w:t>
        </w:r>
        <w:r w:rsidRPr="0041018C">
          <w:t>my</w:t>
        </w:r>
        <w:r w:rsidR="00BD65C0">
          <w:t xml:space="preserve"> </w:t>
        </w:r>
        <w:r w:rsidRPr="0041018C">
          <w:t>writerly</w:t>
        </w:r>
        <w:r w:rsidR="00BD65C0">
          <w:t xml:space="preserve"> </w:t>
        </w:r>
        <w:r w:rsidRPr="0041018C">
          <w:t>purposes,</w:t>
        </w:r>
        <w:r w:rsidR="00BD65C0">
          <w:t xml:space="preserve"> </w:t>
        </w:r>
        <w:r w:rsidRPr="0041018C">
          <w:t>and</w:t>
        </w:r>
        <w:r w:rsidR="00BD65C0">
          <w:t xml:space="preserve"> </w:t>
        </w:r>
        <w:r w:rsidRPr="0041018C">
          <w:t>work</w:t>
        </w:r>
        <w:r w:rsidR="00BD65C0">
          <w:t xml:space="preserve"> </w:t>
        </w:r>
        <w:r w:rsidRPr="0041018C">
          <w:t>quite</w:t>
        </w:r>
        <w:r w:rsidR="00BD65C0">
          <w:t xml:space="preserve"> </w:t>
        </w:r>
        <w:r w:rsidRPr="0041018C">
          <w:t>smoothly</w:t>
        </w:r>
        <w:r w:rsidR="00BD65C0">
          <w:t xml:space="preserve"> </w:t>
        </w:r>
        <w:r w:rsidRPr="0041018C">
          <w:t>with</w:t>
        </w:r>
        <w:r w:rsidR="00BD65C0">
          <w:t xml:space="preserve"> </w:t>
        </w:r>
        <w:r w:rsidRPr="0041018C">
          <w:t>all</w:t>
        </w:r>
        <w:r w:rsidR="00BD65C0">
          <w:t xml:space="preserve"> </w:t>
        </w:r>
        <w:r w:rsidRPr="0041018C">
          <w:t>kinds</w:t>
        </w:r>
        <w:r w:rsidR="00BD65C0">
          <w:t xml:space="preserve"> </w:t>
        </w:r>
        <w:r w:rsidRPr="0041018C">
          <w:t>of</w:t>
        </w:r>
        <w:r w:rsidR="00BD65C0">
          <w:t xml:space="preserve"> </w:t>
        </w:r>
        <w:r w:rsidRPr="0041018C">
          <w:t>version</w:t>
        </w:r>
        <w:r w:rsidR="00BD65C0">
          <w:t xml:space="preserve"> </w:t>
        </w:r>
        <w:r w:rsidRPr="0041018C">
          <w:t>control.</w:t>
        </w:r>
        <w:r w:rsidR="00BD65C0">
          <w:t xml:space="preserve"> </w:t>
        </w:r>
        <w:r w:rsidRPr="0041018C">
          <w:t>And</w:t>
        </w:r>
        <w:r w:rsidR="00BD65C0">
          <w:t xml:space="preserve"> </w:t>
        </w:r>
        <w:r w:rsidRPr="0041018C">
          <w:t>even</w:t>
        </w:r>
        <w:r w:rsidR="00BD65C0">
          <w:t xml:space="preserve"> </w:t>
        </w:r>
        <w:r w:rsidRPr="0041018C">
          <w:t>if</w:t>
        </w:r>
        <w:r w:rsidR="00BD65C0">
          <w:t xml:space="preserve"> </w:t>
        </w:r>
        <w:r w:rsidRPr="0041018C">
          <w:t>you’re</w:t>
        </w:r>
        <w:r w:rsidR="00BD65C0">
          <w:t xml:space="preserve"> </w:t>
        </w:r>
        <w:r w:rsidRPr="0041018C">
          <w:t>not</w:t>
        </w:r>
        <w:r w:rsidR="00BD65C0">
          <w:t xml:space="preserve"> </w:t>
        </w:r>
        <w:r w:rsidRPr="0041018C">
          <w:t>ready</w:t>
        </w:r>
        <w:r w:rsidR="00BD65C0">
          <w:t xml:space="preserve"> </w:t>
        </w:r>
        <w:r w:rsidRPr="0041018C">
          <w:t>to</w:t>
        </w:r>
        <w:r w:rsidR="00BD65C0">
          <w:t xml:space="preserve"> </w:t>
        </w:r>
        <w:r w:rsidRPr="0041018C">
          <w:t>go</w:t>
        </w:r>
        <w:r w:rsidR="00BD65C0">
          <w:t xml:space="preserve"> </w:t>
        </w:r>
        <w:r w:rsidRPr="0041018C">
          <w:t>that</w:t>
        </w:r>
        <w:r w:rsidR="00BD65C0">
          <w:t xml:space="preserve"> </w:t>
        </w:r>
        <w:r w:rsidRPr="0041018C">
          <w:t>lo-fi,</w:t>
        </w:r>
        <w:r w:rsidR="00BD65C0">
          <w:t xml:space="preserve"> </w:t>
        </w:r>
        <w:r w:rsidRPr="0041018C">
          <w:t>you</w:t>
        </w:r>
        <w:r w:rsidR="00BD65C0">
          <w:t xml:space="preserve"> </w:t>
        </w:r>
        <w:r w:rsidRPr="0041018C">
          <w:t>can</w:t>
        </w:r>
        <w:r w:rsidR="00BD65C0">
          <w:t xml:space="preserve"> </w:t>
        </w:r>
        <w:r w:rsidRPr="0041018C">
          <w:t>still</w:t>
        </w:r>
        <w:r w:rsidR="00BD65C0">
          <w:t xml:space="preserve"> </w:t>
        </w:r>
        <w:r w:rsidRPr="0041018C">
          <w:t>write</w:t>
        </w:r>
        <w:r w:rsidR="00BD65C0">
          <w:t xml:space="preserve"> </w:t>
        </w:r>
        <w:r w:rsidRPr="0041018C">
          <w:t>commit</w:t>
        </w:r>
        <w:r w:rsidR="00BD65C0">
          <w:t xml:space="preserve"> </w:t>
        </w:r>
        <w:r w:rsidRPr="0041018C">
          <w:t>messages</w:t>
        </w:r>
        <w:r w:rsidR="00BD65C0">
          <w:t xml:space="preserve"> </w:t>
        </w:r>
        <w:r w:rsidRPr="0041018C">
          <w:t>to</w:t>
        </w:r>
        <w:r w:rsidR="00BD65C0">
          <w:t xml:space="preserve"> </w:t>
        </w:r>
        <w:r w:rsidRPr="0041018C">
          <w:t>help</w:t>
        </w:r>
        <w:r w:rsidR="00BD65C0">
          <w:t xml:space="preserve"> </w:t>
        </w:r>
        <w:r w:rsidRPr="0041018C">
          <w:t>you</w:t>
        </w:r>
        <w:r w:rsidR="00BD65C0">
          <w:t xml:space="preserve"> </w:t>
        </w:r>
        <w:r w:rsidRPr="0041018C">
          <w:t>find</w:t>
        </w:r>
        <w:r w:rsidR="00BD65C0">
          <w:t xml:space="preserve"> </w:t>
        </w:r>
        <w:r w:rsidRPr="0041018C">
          <w:t>specific</w:t>
        </w:r>
        <w:r w:rsidR="00BD65C0">
          <w:t xml:space="preserve"> </w:t>
        </w:r>
        <w:r w:rsidRPr="0041018C">
          <w:t>versions</w:t>
        </w:r>
        <w:r w:rsidR="00BD65C0">
          <w:t xml:space="preserve"> </w:t>
        </w:r>
        <w:r w:rsidRPr="0041018C">
          <w:t>to</w:t>
        </w:r>
        <w:r w:rsidR="00BD65C0">
          <w:t xml:space="preserve"> </w:t>
        </w:r>
        <w:r w:rsidRPr="0041018C">
          <w:t>go</w:t>
        </w:r>
        <w:r w:rsidR="00BD65C0">
          <w:t xml:space="preserve"> </w:t>
        </w:r>
        <w:r w:rsidRPr="0041018C">
          <w:t>back</w:t>
        </w:r>
        <w:r w:rsidR="00BD65C0">
          <w:t xml:space="preserve"> </w:t>
        </w:r>
        <w:r w:rsidRPr="0041018C">
          <w:t>and</w:t>
        </w:r>
        <w:r w:rsidR="00BD65C0">
          <w:t xml:space="preserve"> </w:t>
        </w:r>
        <w:r w:rsidRPr="0041018C">
          <w:t>compare</w:t>
        </w:r>
        <w:r w:rsidR="00BD65C0">
          <w:t xml:space="preserve"> </w:t>
        </w:r>
        <w:r w:rsidRPr="0041018C">
          <w:t>within</w:t>
        </w:r>
        <w:r w:rsidR="00BD65C0">
          <w:t xml:space="preserve"> </w:t>
        </w:r>
        <w:r w:rsidRPr="0041018C">
          <w:t>Word.</w:t>
        </w:r>
        <w:r w:rsidR="00BD65C0">
          <w:t xml:space="preserve"> </w:t>
        </w:r>
        <w:r w:rsidRPr="0041018C">
          <w:t>A</w:t>
        </w:r>
        <w:r w:rsidR="00BD65C0">
          <w:t xml:space="preserve"> </w:t>
        </w:r>
        <w:r w:rsidRPr="0041018C">
          <w:t>good</w:t>
        </w:r>
        <w:r w:rsidR="00BD65C0">
          <w:t xml:space="preserve"> </w:t>
        </w:r>
        <w:r w:rsidRPr="0041018C">
          <w:t>VCS</w:t>
        </w:r>
        <w:r w:rsidR="00BD65C0">
          <w:t xml:space="preserve"> </w:t>
        </w:r>
        <w:r w:rsidRPr="0041018C">
          <w:t>will</w:t>
        </w:r>
        <w:r w:rsidR="00BD65C0">
          <w:t xml:space="preserve"> </w:t>
        </w:r>
        <w:r w:rsidRPr="0041018C">
          <w:t>help</w:t>
        </w:r>
        <w:r w:rsidR="00BD65C0">
          <w:t xml:space="preserve"> </w:t>
        </w:r>
        <w:r w:rsidRPr="0041018C">
          <w:t>you</w:t>
        </w:r>
        <w:r w:rsidR="00BD65C0">
          <w:t xml:space="preserve"> </w:t>
        </w:r>
        <w:r w:rsidRPr="0041018C">
          <w:t>recover</w:t>
        </w:r>
        <w:r w:rsidR="00BD65C0">
          <w:t xml:space="preserve"> </w:t>
        </w:r>
        <w:r w:rsidRPr="0041018C">
          <w:t>the</w:t>
        </w:r>
        <w:r w:rsidR="00BD65C0">
          <w:t xml:space="preserve"> </w:t>
        </w:r>
        <w:r w:rsidRPr="0041018C">
          <w:t>files</w:t>
        </w:r>
        <w:r w:rsidR="00BD65C0">
          <w:t xml:space="preserve"> </w:t>
        </w:r>
        <w:r w:rsidRPr="0041018C">
          <w:t>at</w:t>
        </w:r>
        <w:r w:rsidR="00BD65C0">
          <w:t xml:space="preserve"> </w:t>
        </w:r>
        <w:r w:rsidRPr="0041018C">
          <w:t>those</w:t>
        </w:r>
        <w:r w:rsidR="00BD65C0">
          <w:t xml:space="preserve"> </w:t>
        </w:r>
        <w:r w:rsidRPr="0041018C">
          <w:t>past</w:t>
        </w:r>
        <w:r w:rsidR="00BD65C0">
          <w:t xml:space="preserve"> </w:t>
        </w:r>
        <w:r w:rsidRPr="0041018C">
          <w:t>points</w:t>
        </w:r>
        <w:r w:rsidR="00BD65C0">
          <w:t xml:space="preserve"> </w:t>
        </w:r>
        <w:r w:rsidRPr="0041018C">
          <w:t>in</w:t>
        </w:r>
        <w:r w:rsidR="00BD65C0">
          <w:t xml:space="preserve"> </w:t>
        </w:r>
        <w:r w:rsidRPr="0041018C">
          <w:t>time.</w:t>
        </w:r>
      </w:ins>
    </w:p>
    <w:p w14:paraId="313321C3" w14:textId="77777777" w:rsidR="0079011C" w:rsidRDefault="00863BA2" w:rsidP="0041018C">
      <w:pPr>
        <w:pStyle w:val="Heading2"/>
        <w:spacing w:line="480" w:lineRule="auto"/>
        <w:rPr>
          <w:ins w:id="533" w:author="proposal to full draft" w:date="2020-09-05T14:52:00Z"/>
        </w:rPr>
      </w:pPr>
      <w:bookmarkStart w:id="534" w:name="works-cited"/>
      <w:bookmarkEnd w:id="529"/>
      <w:ins w:id="535" w:author="proposal to full draft" w:date="2020-09-05T14:52:00Z">
        <w:r w:rsidRPr="0041018C">
          <w:lastRenderedPageBreak/>
          <w:t>Works</w:t>
        </w:r>
        <w:r w:rsidR="00BD65C0">
          <w:t xml:space="preserve"> </w:t>
        </w:r>
        <w:r w:rsidRPr="0041018C">
          <w:t>Cited</w:t>
        </w:r>
      </w:ins>
    </w:p>
    <w:bookmarkEnd w:id="7"/>
    <w:bookmarkEnd w:id="534"/>
    <w:p w14:paraId="11A314B4" w14:textId="77777777" w:rsidR="00BD65C0" w:rsidRPr="00BD65C0" w:rsidRDefault="00BD65C0" w:rsidP="00BD65C0">
      <w:pPr>
        <w:pStyle w:val="BodyText"/>
        <w:rPr>
          <w:rPrChange w:id="536" w:author="proposal to full draft" w:date="2020-09-05T14:52:00Z">
            <w:rPr>
              <w:rFonts w:ascii="Garamond" w:hAnsi="Garamond"/>
            </w:rPr>
          </w:rPrChange>
        </w:rPr>
        <w:pPrChange w:id="537" w:author="proposal to full draft" w:date="2020-09-05T14:52:00Z">
          <w:pPr/>
        </w:pPrChange>
      </w:pPr>
    </w:p>
    <w:sectPr w:rsidR="00BD65C0" w:rsidRPr="00BD65C0">
      <w:headerReference w:type="default" r:id="rId7"/>
      <w:footerReference w:type="default" r:id="rId8"/>
      <w:pgSz w:w="12240" w:h="15840"/>
      <w:pgMar w:top="1440" w:right="1440" w:bottom="1440" w:left="1440" w:header="720" w:footer="720" w:gutter="0"/>
      <w:cols w:space="720"/>
      <w:docGrid w:linePitch="0"/>
      <w:sectPrChange w:id="540" w:author="proposal to full draft" w:date="2020-09-05T14:52:00Z">
        <w:sectPr w:rsidR="00BD65C0" w:rsidRPr="00BD65C0">
          <w:pgMar w:top="1440" w:right="1440" w:bottom="1440" w:left="1440" w:header="720" w:footer="720" w:gutter="0"/>
          <w:docGrid w:linePitch="36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B86D7" w14:textId="77777777" w:rsidR="00863BA2" w:rsidRDefault="00863BA2">
      <w:pPr>
        <w:spacing w:after="0"/>
        <w:pPrChange w:id="2" w:author="proposal to full draft" w:date="2020-09-05T14:52:00Z">
          <w:pPr/>
        </w:pPrChange>
      </w:pPr>
      <w:r>
        <w:separator/>
      </w:r>
    </w:p>
  </w:endnote>
  <w:endnote w:type="continuationSeparator" w:id="0">
    <w:p w14:paraId="3E980EE3" w14:textId="77777777" w:rsidR="00863BA2" w:rsidRDefault="00863BA2">
      <w:pPr>
        <w:spacing w:after="0"/>
        <w:pPrChange w:id="3" w:author="proposal to full draft" w:date="2020-09-05T14:52:00Z">
          <w:pPr/>
        </w:pPrChange>
      </w:pPr>
      <w:r>
        <w:continuationSeparator/>
      </w:r>
    </w:p>
  </w:endnote>
  <w:endnote w:type="continuationNotice" w:id="1">
    <w:p w14:paraId="49678A89" w14:textId="77777777" w:rsidR="00863BA2" w:rsidRDefault="00863BA2">
      <w:pPr>
        <w:spacing w:after="0"/>
        <w:pPrChange w:id="4" w:author="proposal to full draft" w:date="2020-09-05T14:52:00Z">
          <w:pPr/>
        </w:pPrChange>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98E3A" w14:textId="77777777" w:rsidR="00B069C8" w:rsidRDefault="00B069C8">
    <w:pPr>
      <w:pStyle w:val="Footer"/>
      <w:pPrChange w:id="539" w:author="proposal to full draft" w:date="2020-09-05T14:52:00Z">
        <w:pPr>
          <w:pStyle w:val="Subtitle"/>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6BD50" w14:textId="77777777" w:rsidR="00863BA2" w:rsidRDefault="00863BA2">
      <w:r>
        <w:separator/>
      </w:r>
    </w:p>
  </w:footnote>
  <w:footnote w:type="continuationSeparator" w:id="0">
    <w:p w14:paraId="3F18905A" w14:textId="77777777" w:rsidR="00863BA2" w:rsidRDefault="00863BA2">
      <w:r>
        <w:continuationSeparator/>
      </w:r>
    </w:p>
  </w:footnote>
  <w:footnote w:type="continuationNotice" w:id="1">
    <w:p w14:paraId="784F101A" w14:textId="77777777" w:rsidR="00863BA2" w:rsidRDefault="00863BA2">
      <w:pPr>
        <w:spacing w:after="0"/>
        <w:pPrChange w:id="1" w:author="proposal to full draft" w:date="2020-09-05T14:52:00Z">
          <w:pPr/>
        </w:pPrChan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16F55" w14:textId="77777777" w:rsidR="00B069C8" w:rsidRDefault="00B069C8">
    <w:pPr>
      <w:pStyle w:val="Header"/>
      <w:pPrChange w:id="538" w:author="proposal to full draft" w:date="2020-09-05T14:52:00Z">
        <w:pPr>
          <w:pStyle w:val="Compact"/>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4B4FE0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6DE6B1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1"/>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C8B"/>
    <w:rsid w:val="000349B6"/>
    <w:rsid w:val="0041018C"/>
    <w:rsid w:val="004E29B3"/>
    <w:rsid w:val="00590D07"/>
    <w:rsid w:val="007572E0"/>
    <w:rsid w:val="00784D58"/>
    <w:rsid w:val="0079011C"/>
    <w:rsid w:val="00863BA2"/>
    <w:rsid w:val="008D6863"/>
    <w:rsid w:val="00933DAB"/>
    <w:rsid w:val="00982BE2"/>
    <w:rsid w:val="00A450BF"/>
    <w:rsid w:val="00B069C8"/>
    <w:rsid w:val="00B33FF1"/>
    <w:rsid w:val="00B86B75"/>
    <w:rsid w:val="00BC48D5"/>
    <w:rsid w:val="00BD65C0"/>
    <w:rsid w:val="00C36279"/>
    <w:rsid w:val="00C76BEE"/>
    <w:rsid w:val="00E315A3"/>
    <w:rsid w:val="00EB51E9"/>
    <w:rsid w:val="00F3125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C65AD3"/>
  <w15:docId w15:val="{F790B820-159F-9F4A-82C8-E68A4C66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B069C8"/>
    <w:pPr>
      <w:keepNext/>
      <w:keepLines/>
      <w:spacing w:before="480" w:after="0"/>
      <w:jc w:val="center"/>
      <w:outlineLvl w:val="0"/>
      <w:pPrChange w:id="0" w:author="proposal to full draft" w:date="2020-09-05T14:52:00Z">
        <w:pPr>
          <w:spacing w:before="100" w:beforeAutospacing="1" w:after="100" w:afterAutospacing="1"/>
          <w:outlineLvl w:val="0"/>
        </w:pPr>
      </w:pPrChange>
    </w:pPr>
    <w:rPr>
      <w:rFonts w:ascii="Times New Roman" w:eastAsiaTheme="majorEastAsia" w:hAnsi="Times New Roman" w:cs="Times New Roman"/>
      <w:b/>
      <w:bCs/>
      <w:sz w:val="32"/>
      <w:szCs w:val="32"/>
      <w:rPrChange w:id="0" w:author="proposal to full draft" w:date="2020-09-05T14:52:00Z">
        <w:rPr>
          <w:b/>
          <w:bCs/>
          <w:kern w:val="36"/>
          <w:sz w:val="48"/>
          <w:szCs w:val="48"/>
          <w:lang w:val="en-US" w:eastAsia="en-US" w:bidi="ar-SA"/>
        </w:rPr>
      </w:rPrChange>
    </w:rPr>
  </w:style>
  <w:style w:type="paragraph" w:styleId="Heading2">
    <w:name w:val="heading 2"/>
    <w:basedOn w:val="Normal"/>
    <w:next w:val="BodyText"/>
    <w:uiPriority w:val="9"/>
    <w:unhideWhenUsed/>
    <w:qFormat/>
    <w:rsid w:val="0041018C"/>
    <w:pPr>
      <w:keepNext/>
      <w:keepLines/>
      <w:spacing w:before="200" w:after="0"/>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1018C"/>
    <w:pPr>
      <w:spacing w:before="180" w:after="180" w:line="480" w:lineRule="auto"/>
      <w:ind w:firstLine="72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C76BEE"/>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76BEE"/>
    <w:rPr>
      <w:rFonts w:ascii="Times New Roman" w:hAnsi="Times New Roman" w:cs="Times New Roman"/>
      <w:sz w:val="18"/>
      <w:szCs w:val="18"/>
    </w:rPr>
  </w:style>
  <w:style w:type="character" w:customStyle="1" w:styleId="Heading1Char">
    <w:name w:val="Heading 1 Char"/>
    <w:basedOn w:val="DefaultParagraphFont"/>
    <w:link w:val="Heading1"/>
    <w:uiPriority w:val="9"/>
    <w:rsid w:val="00B069C8"/>
    <w:rPr>
      <w:rFonts w:ascii="Times New Roman" w:eastAsiaTheme="majorEastAsia" w:hAnsi="Times New Roman" w:cs="Times New Roman"/>
      <w:b/>
      <w:bCs/>
      <w:sz w:val="32"/>
      <w:szCs w:val="32"/>
    </w:rPr>
  </w:style>
  <w:style w:type="paragraph" w:styleId="NormalWeb">
    <w:name w:val="Normal (Web)"/>
    <w:basedOn w:val="Normal"/>
    <w:uiPriority w:val="99"/>
    <w:semiHidden/>
    <w:unhideWhenUsed/>
    <w:rsid w:val="00B069C8"/>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nhideWhenUsed/>
    <w:rsid w:val="00B069C8"/>
    <w:pPr>
      <w:tabs>
        <w:tab w:val="center" w:pos="4680"/>
        <w:tab w:val="right" w:pos="9360"/>
      </w:tabs>
      <w:spacing w:after="0"/>
    </w:pPr>
  </w:style>
  <w:style w:type="character" w:customStyle="1" w:styleId="HeaderChar">
    <w:name w:val="Header Char"/>
    <w:basedOn w:val="DefaultParagraphFont"/>
    <w:link w:val="Header"/>
    <w:rsid w:val="00B069C8"/>
  </w:style>
  <w:style w:type="paragraph" w:styleId="Footer">
    <w:name w:val="footer"/>
    <w:basedOn w:val="Normal"/>
    <w:link w:val="FooterChar"/>
    <w:unhideWhenUsed/>
    <w:rsid w:val="00B069C8"/>
    <w:pPr>
      <w:tabs>
        <w:tab w:val="center" w:pos="4680"/>
        <w:tab w:val="right" w:pos="9360"/>
      </w:tabs>
      <w:spacing w:after="0"/>
    </w:pPr>
  </w:style>
  <w:style w:type="character" w:customStyle="1" w:styleId="FooterChar">
    <w:name w:val="Footer Char"/>
    <w:basedOn w:val="DefaultParagraphFont"/>
    <w:link w:val="Footer"/>
    <w:rsid w:val="00B06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000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2480</Words>
  <Characters>14141</Characters>
  <Application>Microsoft Office Word</Application>
  <DocSecurity>0</DocSecurity>
  <Lines>117</Lines>
  <Paragraphs>33</Paragraphs>
  <ScaleCrop>false</ScaleCrop>
  <Company/>
  <LinksUpToDate>false</LinksUpToDate>
  <CharactersWithSpaces>16588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Miller, Benjamin M.</cp:lastModifiedBy>
  <cp:revision>1</cp:revision>
  <dcterms:created xsi:type="dcterms:W3CDTF">2020-09-05T04:50:00Z</dcterms:created>
  <dcterms:modified xsi:type="dcterms:W3CDTF">2020-09-05T18:53:00Z</dcterms:modified>
</cp:coreProperties>
</file>